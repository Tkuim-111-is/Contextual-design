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B1B82C" w14:textId="0E0ECA48" w:rsidR="00054B50" w:rsidRDefault="00054B50" w:rsidP="00054B50">
      <w:pPr>
        <w:rPr>
          <w:rFonts w:ascii="Times New Roman" w:eastAsia="DFKai-SB" w:hAnsi="Times New Roman" w:cs="Times New Roman"/>
          <w:highlight w:val="darkYellow"/>
        </w:rPr>
      </w:pPr>
      <w:r w:rsidRPr="00054B50">
        <w:rPr>
          <w:rFonts w:ascii="Times New Roman" w:eastAsia="DFKai-SB" w:hAnsi="Times New Roman" w:cs="Times New Roman" w:hint="eastAsia"/>
          <w:highlight w:val="darkYellow"/>
        </w:rPr>
        <w:t>綠地黑字</w:t>
      </w:r>
      <w:r>
        <w:rPr>
          <w:rFonts w:ascii="Times New Roman" w:eastAsia="DFKai-SB" w:hAnsi="Times New Roman" w:cs="Times New Roman" w:hint="eastAsia"/>
          <w:highlight w:val="darkYellow"/>
        </w:rPr>
        <w:t>是前情提要，</w:t>
      </w:r>
      <w:proofErr w:type="gramStart"/>
      <w:r>
        <w:rPr>
          <w:rFonts w:ascii="Times New Roman" w:eastAsia="DFKai-SB" w:hAnsi="Times New Roman" w:cs="Times New Roman" w:hint="eastAsia"/>
          <w:highlight w:val="darkYellow"/>
        </w:rPr>
        <w:t>系統要播語音</w:t>
      </w:r>
      <w:proofErr w:type="gramEnd"/>
    </w:p>
    <w:p w14:paraId="19114600" w14:textId="49139B84" w:rsidR="00054B50" w:rsidRDefault="00054B50" w:rsidP="00054B50">
      <w:pPr>
        <w:rPr>
          <w:rFonts w:ascii="Times New Roman" w:eastAsia="DFKai-SB" w:hAnsi="Times New Roman" w:cs="Times New Roman"/>
          <w:highlight w:val="magenta"/>
        </w:rPr>
      </w:pPr>
      <w:r w:rsidRPr="00054B50">
        <w:rPr>
          <w:rFonts w:ascii="Times New Roman" w:eastAsia="DFKai-SB" w:hAnsi="Times New Roman" w:cs="Times New Roman" w:hint="eastAsia"/>
          <w:highlight w:val="magenta"/>
        </w:rPr>
        <w:t>粉底</w:t>
      </w:r>
      <w:r>
        <w:rPr>
          <w:rFonts w:ascii="Times New Roman" w:eastAsia="DFKai-SB" w:hAnsi="Times New Roman" w:cs="Times New Roman" w:hint="eastAsia"/>
          <w:highlight w:val="magenta"/>
        </w:rPr>
        <w:t>是通關條件同時有兩個以上</w:t>
      </w:r>
    </w:p>
    <w:p w14:paraId="4DFB9F31" w14:textId="72B10135" w:rsidR="00054B50" w:rsidRDefault="00054B50" w:rsidP="00054B50">
      <w:pPr>
        <w:rPr>
          <w:rFonts w:ascii="Times New Roman" w:eastAsia="DFKai-SB" w:hAnsi="Times New Roman" w:cs="Times New Roman"/>
          <w:b/>
          <w:bCs/>
        </w:rPr>
      </w:pPr>
      <w:r w:rsidRPr="00054B50">
        <w:rPr>
          <w:rFonts w:ascii="Times New Roman" w:eastAsia="DFKai-SB" w:hAnsi="Times New Roman" w:cs="Times New Roman" w:hint="eastAsia"/>
          <w:b/>
          <w:bCs/>
        </w:rPr>
        <w:t>粗體</w:t>
      </w:r>
      <w:r>
        <w:rPr>
          <w:rFonts w:ascii="Times New Roman" w:eastAsia="DFKai-SB" w:hAnsi="Times New Roman" w:cs="Times New Roman" w:hint="eastAsia"/>
          <w:b/>
          <w:bCs/>
        </w:rPr>
        <w:t>是讓系統扮演不同</w:t>
      </w:r>
      <w:r w:rsidR="00C07816">
        <w:rPr>
          <w:rFonts w:ascii="Times New Roman" w:eastAsia="DFKai-SB" w:hAnsi="Times New Roman" w:cs="Times New Roman" w:hint="eastAsia"/>
          <w:b/>
          <w:bCs/>
        </w:rPr>
        <w:t>角</w:t>
      </w:r>
      <w:r>
        <w:rPr>
          <w:rFonts w:ascii="Times New Roman" w:eastAsia="DFKai-SB" w:hAnsi="Times New Roman" w:cs="Times New Roman" w:hint="eastAsia"/>
          <w:b/>
          <w:bCs/>
        </w:rPr>
        <w:t>色講固定的話</w:t>
      </w:r>
    </w:p>
    <w:p w14:paraId="37A3A39B" w14:textId="0B9208DE" w:rsid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password management</w:t>
      </w:r>
      <w:r>
        <w:rPr>
          <w:rFonts w:ascii="Times New Roman" w:eastAsia="DFKai-SB" w:hAnsi="Times New Roman" w:cs="Times New Roman" w:hint="eastAsia"/>
          <w:b/>
          <w:bCs/>
        </w:rPr>
        <w:t>-2</w:t>
      </w:r>
    </w:p>
    <w:p w14:paraId="04A73708" w14:textId="1913B97F" w:rsidR="009A06A9" w:rsidRDefault="009A06A9" w:rsidP="00054B50">
      <w:pPr>
        <w:rPr>
          <w:rFonts w:ascii="Times New Roman" w:eastAsia="DFKai-SB" w:hAnsi="Times New Roman" w:cs="Times New Roman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Mobile devices</w:t>
      </w:r>
      <w:r>
        <w:rPr>
          <w:rFonts w:ascii="Times New Roman" w:eastAsia="DFKai-SB" w:hAnsi="Times New Roman" w:cs="Times New Roman" w:hint="eastAsia"/>
          <w:b/>
          <w:bCs/>
        </w:rPr>
        <w:t xml:space="preserve"> -</w:t>
      </w:r>
      <w:proofErr w:type="gramStart"/>
      <w:r>
        <w:rPr>
          <w:rFonts w:ascii="Times New Roman" w:eastAsia="DFKai-SB" w:hAnsi="Times New Roman" w:cs="Times New Roman" w:hint="eastAsia"/>
          <w:b/>
          <w:bCs/>
        </w:rPr>
        <w:t>2 ,</w:t>
      </w:r>
      <w:proofErr w:type="gramEnd"/>
      <w:r>
        <w:rPr>
          <w:rFonts w:ascii="Times New Roman" w:eastAsia="DFKai-SB" w:hAnsi="Times New Roman" w:cs="Times New Roman" w:hint="eastAsia"/>
          <w:b/>
          <w:bCs/>
        </w:rPr>
        <w:t xml:space="preserve">-3 </w:t>
      </w:r>
    </w:p>
    <w:p w14:paraId="647B5100" w14:textId="5910ABA6" w:rsidR="009A06A9" w:rsidRPr="009A06A9" w:rsidRDefault="009A06A9" w:rsidP="00054B50">
      <w:pPr>
        <w:rPr>
          <w:rFonts w:ascii="Times New Roman" w:eastAsia="DFKai-SB" w:hAnsi="Times New Roman" w:cs="Times New Roman" w:hint="eastAsia"/>
          <w:b/>
          <w:bCs/>
        </w:rPr>
      </w:pPr>
      <w:r w:rsidRPr="009A06A9">
        <w:rPr>
          <w:rFonts w:ascii="Times New Roman" w:eastAsia="DFKai-SB" w:hAnsi="Times New Roman" w:cs="Times New Roman"/>
          <w:b/>
          <w:bCs/>
        </w:rPr>
        <w:t>Information handling</w:t>
      </w:r>
      <w:r>
        <w:rPr>
          <w:rFonts w:ascii="Times New Roman" w:eastAsia="DFKai-SB" w:hAnsi="Times New Roman" w:cs="Times New Roman" w:hint="eastAsia"/>
          <w:b/>
          <w:bCs/>
        </w:rPr>
        <w:t xml:space="preserve"> -2, -3</w:t>
      </w:r>
      <w:r w:rsidRPr="009A06A9">
        <w:rPr>
          <w:rFonts w:ascii="Times New Roman" w:eastAsia="DFKai-SB" w:hAnsi="Times New Roman" w:cs="Times New Roman" w:hint="eastAsia"/>
          <w:b/>
          <w:bCs/>
        </w:rPr>
        <w:t xml:space="preserve"> </w:t>
      </w:r>
    </w:p>
    <w:p w14:paraId="053F905A" w14:textId="59ED694A" w:rsidR="00325C32" w:rsidRPr="00314574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314574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 xml:space="preserve">共享密碼 </w:t>
      </w:r>
      <w:r w:rsidRPr="00314574"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  <w:t>(password management-2)</w:t>
      </w:r>
    </w:p>
    <w:p w14:paraId="7BA2770B" w14:textId="75D51866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同事想要跟你借你的工作帳號，玩家需要拒絕她。</w:t>
      </w:r>
    </w:p>
    <w:p w14:paraId="6B76DA51" w14:textId="04895B72" w:rsidR="006D4655" w:rsidRDefault="006D4655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:ID</w:t>
      </w:r>
      <w:r>
        <w:rPr>
          <w:rFonts w:ascii="Times New Roman" w:eastAsia="DFKai-SB" w:hAnsi="Times New Roman" w:cs="Times New Roman" w:hint="eastAsia"/>
        </w:rPr>
        <w:t>卡</w:t>
      </w:r>
    </w:p>
    <w:p w14:paraId="0CD0DB17" w14:textId="532EF2AA" w:rsidR="008E35EC" w:rsidRDefault="008E35EC" w:rsidP="006D4655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 w:rsidR="009A06A9">
        <w:rPr>
          <w:rFonts w:ascii="Times New Roman" w:eastAsia="DFKai-SB" w:hAnsi="Times New Roman" w:cs="Times New Roman" w:hint="eastAsia"/>
        </w:rPr>
        <w:t>辦公室</w:t>
      </w:r>
    </w:p>
    <w:p w14:paraId="2EE64A99" w14:textId="4D5FBDA7" w:rsidR="00A93FF2" w:rsidRPr="006D4655" w:rsidRDefault="00A93FF2" w:rsidP="006D4655">
      <w:pPr>
        <w:ind w:firstLineChars="200" w:firstLine="480"/>
        <w:rPr>
          <w:rFonts w:ascii="Times New Roman" w:eastAsia="DFKai-SB" w:hAnsi="Times New Roman" w:cs="Times New Roman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你現在</w:t>
      </w:r>
      <w:proofErr w:type="gramStart"/>
      <w:r w:rsidRPr="00E01727">
        <w:rPr>
          <w:rFonts w:ascii="Times New Roman" w:eastAsia="DFKai-SB" w:hAnsi="Times New Roman" w:cs="Times New Roman" w:hint="eastAsia"/>
          <w:highlight w:val="darkYellow"/>
        </w:rPr>
        <w:t>在</w:t>
      </w:r>
      <w:proofErr w:type="gramEnd"/>
      <w:r w:rsidRPr="00E01727">
        <w:rPr>
          <w:rFonts w:ascii="Times New Roman" w:eastAsia="DFKai-SB" w:hAnsi="Times New Roman" w:cs="Times New Roman" w:hint="eastAsia"/>
          <w:highlight w:val="darkYellow"/>
        </w:rPr>
        <w:t>公司裡上班，</w:t>
      </w:r>
      <w:r>
        <w:rPr>
          <w:rFonts w:ascii="Times New Roman" w:eastAsia="DFKai-SB" w:hAnsi="Times New Roman" w:cs="Times New Roman" w:hint="eastAsia"/>
          <w:highlight w:val="darkYellow"/>
        </w:rPr>
        <w:t>你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卡的密碼寫在</w:t>
      </w:r>
      <w:r>
        <w:rPr>
          <w:rFonts w:ascii="Times New Roman" w:eastAsia="DFKai-SB" w:hAnsi="Times New Roman" w:cs="Times New Roman" w:hint="eastAsia"/>
          <w:highlight w:val="darkYellow"/>
        </w:rPr>
        <w:t>ID</w:t>
      </w:r>
      <w:r>
        <w:rPr>
          <w:rFonts w:ascii="Times New Roman" w:eastAsia="DFKai-SB" w:hAnsi="Times New Roman" w:cs="Times New Roman" w:hint="eastAsia"/>
          <w:highlight w:val="darkYellow"/>
        </w:rPr>
        <w:t>卡的背面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。</w:t>
      </w:r>
    </w:p>
    <w:p w14:paraId="77B41096" w14:textId="6502A3EF" w:rsidR="00BF4607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進入關卡後</w:t>
      </w:r>
      <w:r>
        <w:rPr>
          <w:rFonts w:ascii="Times New Roman" w:eastAsia="DFKai-SB" w:hAnsi="Times New Roman" w:cs="Times New Roman" w:hint="eastAsia"/>
        </w:rPr>
        <w:t>NPC</w:t>
      </w:r>
      <w:r>
        <w:rPr>
          <w:rFonts w:ascii="Times New Roman" w:eastAsia="DFKai-SB" w:hAnsi="Times New Roman" w:cs="Times New Roman" w:hint="eastAsia"/>
        </w:rPr>
        <w:t>會來和玩家聊天。</w:t>
      </w:r>
    </w:p>
    <w:p w14:paraId="14520EB5" w14:textId="7E8B54B8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NPC:</w:t>
      </w:r>
      <w:r>
        <w:rPr>
          <w:rFonts w:ascii="Times New Roman" w:eastAsia="DFKai-SB" w:hAnsi="Times New Roman" w:cs="Times New Roman" w:hint="eastAsia"/>
        </w:rPr>
        <w:t>「</w:t>
      </w:r>
      <w:r w:rsidR="00113039">
        <w:rPr>
          <w:rFonts w:ascii="Times New Roman" w:eastAsia="DFKai-SB" w:hAnsi="Times New Roman" w:cs="Times New Roman" w:hint="eastAsia"/>
        </w:rPr>
        <w:t>我的</w:t>
      </w:r>
      <w:r w:rsidR="00113039">
        <w:rPr>
          <w:rFonts w:ascii="Times New Roman" w:eastAsia="DFKai-SB" w:hAnsi="Times New Roman" w:cs="Times New Roman" w:hint="eastAsia"/>
        </w:rPr>
        <w:t>ID</w:t>
      </w:r>
      <w:r w:rsidR="00113039">
        <w:rPr>
          <w:rFonts w:ascii="Times New Roman" w:eastAsia="DFKai-SB" w:hAnsi="Times New Roman" w:cs="Times New Roman" w:hint="eastAsia"/>
        </w:rPr>
        <w:t>卡突然不見了</w:t>
      </w:r>
      <w:r>
        <w:rPr>
          <w:rFonts w:ascii="Times New Roman" w:eastAsia="DFKai-SB" w:hAnsi="Times New Roman" w:cs="Times New Roman" w:hint="eastAsia"/>
        </w:rPr>
        <w:t>，臨時要開會，你能借我你的</w:t>
      </w:r>
      <w:r>
        <w:rPr>
          <w:rFonts w:ascii="Times New Roman" w:eastAsia="DFKai-SB" w:hAnsi="Times New Roman" w:cs="Times New Roman" w:hint="eastAsia"/>
        </w:rPr>
        <w:t>ID</w:t>
      </w:r>
      <w:r>
        <w:rPr>
          <w:rFonts w:ascii="Times New Roman" w:eastAsia="DFKai-SB" w:hAnsi="Times New Roman" w:cs="Times New Roman" w:hint="eastAsia"/>
        </w:rPr>
        <w:t>卡和密碼嗎</w:t>
      </w:r>
      <w:r>
        <w:rPr>
          <w:rFonts w:ascii="Times New Roman" w:eastAsia="DFKai-SB" w:hAnsi="Times New Roman" w:cs="Times New Roman" w:hint="eastAsia"/>
        </w:rPr>
        <w:t>?</w:t>
      </w:r>
      <w:r>
        <w:rPr>
          <w:rFonts w:ascii="Times New Roman" w:eastAsia="DFKai-SB" w:hAnsi="Times New Roman" w:cs="Times New Roman" w:hint="eastAsia"/>
        </w:rPr>
        <w:t>」</w:t>
      </w:r>
    </w:p>
    <w:p w14:paraId="757A2D86" w14:textId="051BC6D7" w:rsidR="006D4655" w:rsidRDefault="006D465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玩家需要明確表達拒絕，</w:t>
      </w:r>
      <w:r w:rsidR="00334C3F">
        <w:rPr>
          <w:rFonts w:ascii="Times New Roman" w:eastAsia="DFKai-SB" w:hAnsi="Times New Roman" w:cs="Times New Roman" w:hint="eastAsia"/>
        </w:rPr>
        <w:t>如果玩家願意借</w:t>
      </w:r>
      <w:r w:rsidR="00334C3F">
        <w:rPr>
          <w:rFonts w:ascii="Times New Roman" w:eastAsia="DFKai-SB" w:hAnsi="Times New Roman" w:cs="Times New Roman" w:hint="eastAsia"/>
        </w:rPr>
        <w:t>ID</w:t>
      </w:r>
      <w:r w:rsidR="00334C3F">
        <w:rPr>
          <w:rFonts w:ascii="Times New Roman" w:eastAsia="DFKai-SB" w:hAnsi="Times New Roman" w:cs="Times New Roman" w:hint="eastAsia"/>
        </w:rPr>
        <w:t>卡，</w:t>
      </w:r>
      <w:r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8E35EC">
        <w:rPr>
          <w:rFonts w:ascii="Times New Roman" w:eastAsia="DFKai-SB" w:hAnsi="Times New Roman" w:cs="Times New Roman" w:hint="eastAsia"/>
        </w:rPr>
        <w:t>:</w:t>
      </w:r>
      <w:r w:rsidR="008E35EC">
        <w:rPr>
          <w:rFonts w:ascii="Times New Roman" w:eastAsia="DFKai-SB" w:hAnsi="Times New Roman" w:cs="Times New Roman" w:hint="eastAsia"/>
        </w:rPr>
        <w:t>「請勿和同事共用</w:t>
      </w:r>
      <w:r w:rsidR="008E35EC">
        <w:rPr>
          <w:rFonts w:ascii="Times New Roman" w:eastAsia="DFKai-SB" w:hAnsi="Times New Roman" w:cs="Times New Roman" w:hint="eastAsia"/>
        </w:rPr>
        <w:t>ID</w:t>
      </w:r>
      <w:r w:rsidR="008E35EC">
        <w:rPr>
          <w:rFonts w:ascii="Times New Roman" w:eastAsia="DFKai-SB" w:hAnsi="Times New Roman" w:cs="Times New Roman" w:hint="eastAsia"/>
        </w:rPr>
        <w:t>卡和密碼，應多加注意資訊安全</w:t>
      </w:r>
      <w:r w:rsidR="008E35EC">
        <w:rPr>
          <w:rFonts w:ascii="Times New Roman" w:eastAsia="DFKai-SB" w:hAnsi="Times New Roman" w:cs="Times New Roman" w:hint="eastAsia"/>
        </w:rPr>
        <w:t>!!</w:t>
      </w:r>
      <w:r w:rsidR="008E35EC">
        <w:rPr>
          <w:rFonts w:ascii="Times New Roman" w:eastAsia="DFKai-SB" w:hAnsi="Times New Roman" w:cs="Times New Roman" w:hint="eastAsia"/>
        </w:rPr>
        <w:t>」</w:t>
      </w:r>
    </w:p>
    <w:p w14:paraId="5BAA84F7" w14:textId="2D058D94" w:rsidR="003F40D6" w:rsidRPr="006D4655" w:rsidRDefault="00FB3158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491533B7" wp14:editId="2F63C8AE">
            <wp:extent cx="2867025" cy="3343275"/>
            <wp:effectExtent l="0" t="0" r="9525" b="9525"/>
            <wp:docPr id="595731778" name="圖片 3" descr="一張含有 圓形, 圖表,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731778" name="圖片 3" descr="一張含有 圓形, 圖表, 文字, 螢幕擷取畫面 的圖片&#10;&#10;AI 產生的內容可能不正確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D336" w14:textId="77777777" w:rsidR="00920774" w:rsidRPr="0090585B" w:rsidRDefault="00920774" w:rsidP="00920774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0585B">
        <w:rPr>
          <w:rFonts w:ascii="DFKai-SB" w:eastAsia="DFKai-SB" w:hAnsi="DFKai-SB"/>
          <w:color w:val="4C94D8" w:themeColor="text2" w:themeTint="80"/>
          <w:sz w:val="28"/>
          <w:szCs w:val="28"/>
        </w:rPr>
        <w:t>公共白板使用</w:t>
      </w:r>
    </w:p>
    <w:p w14:paraId="57D28D08" w14:textId="77777777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玩家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使用白板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黑板</w:t>
      </w:r>
      <w:r w:rsidRPr="00920774">
        <w:rPr>
          <w:rFonts w:ascii="Times New Roman" w:eastAsia="DFKai-SB" w:hAnsi="Times New Roman" w:cs="Times New Roman"/>
        </w:rPr>
        <w:t>)</w:t>
      </w:r>
      <w:r w:rsidRPr="00920774">
        <w:rPr>
          <w:rFonts w:ascii="Times New Roman" w:eastAsia="DFKai-SB" w:hAnsi="Times New Roman" w:cs="Times New Roman"/>
        </w:rPr>
        <w:t>者</w:t>
      </w:r>
    </w:p>
    <w:p w14:paraId="64D434DD" w14:textId="6475487E" w:rsid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 xml:space="preserve">NPC: </w:t>
      </w:r>
      <w:r w:rsidRPr="00920774">
        <w:rPr>
          <w:rFonts w:ascii="Times New Roman" w:eastAsia="DFKai-SB" w:hAnsi="Times New Roman" w:cs="Times New Roman"/>
        </w:rPr>
        <w:t>清潔員</w:t>
      </w:r>
    </w:p>
    <w:p w14:paraId="5CCA5C77" w14:textId="77777777" w:rsidR="00920774" w:rsidRPr="00920774" w:rsidRDefault="00920774" w:rsidP="00920774">
      <w:pPr>
        <w:ind w:firstLineChars="200" w:firstLine="480"/>
        <w:rPr>
          <w:rFonts w:ascii="Times New Roman" w:eastAsia="DFKai-SB" w:hAnsi="Times New Roman" w:cs="Times New Roman"/>
        </w:rPr>
      </w:pPr>
      <w:r w:rsidRPr="00920774">
        <w:rPr>
          <w:rFonts w:ascii="Times New Roman" w:eastAsia="DFKai-SB" w:hAnsi="Times New Roman" w:cs="Times New Roman"/>
        </w:rPr>
        <w:t>場地</w:t>
      </w:r>
      <w:r w:rsidRPr="00920774">
        <w:rPr>
          <w:rFonts w:ascii="Times New Roman" w:eastAsia="DFKai-SB" w:hAnsi="Times New Roman" w:cs="Times New Roman"/>
        </w:rPr>
        <w:t xml:space="preserve">: </w:t>
      </w:r>
      <w:r w:rsidRPr="00920774">
        <w:rPr>
          <w:rFonts w:ascii="Times New Roman" w:eastAsia="DFKai-SB" w:hAnsi="Times New Roman" w:cs="Times New Roman"/>
        </w:rPr>
        <w:t>會議室</w:t>
      </w:r>
      <w:r w:rsidRPr="00920774">
        <w:rPr>
          <w:rFonts w:ascii="Times New Roman" w:eastAsia="DFKai-SB" w:hAnsi="Times New Roman" w:cs="Times New Roman"/>
        </w:rPr>
        <w:t>(</w:t>
      </w:r>
      <w:r w:rsidRPr="00920774">
        <w:rPr>
          <w:rFonts w:ascii="Times New Roman" w:eastAsia="DFKai-SB" w:hAnsi="Times New Roman" w:cs="Times New Roman"/>
        </w:rPr>
        <w:t>沒有窗戶，單門，找地方放鑰匙</w:t>
      </w:r>
      <w:r w:rsidRPr="00920774">
        <w:rPr>
          <w:rFonts w:ascii="Times New Roman" w:eastAsia="DFKai-SB" w:hAnsi="Times New Roman" w:cs="Times New Roman"/>
        </w:rPr>
        <w:t>)</w:t>
      </w:r>
    </w:p>
    <w:p w14:paraId="51FAFE1B" w14:textId="08F4A45B" w:rsidR="00920774" w:rsidRPr="00D26434" w:rsidRDefault="00D26434" w:rsidP="00920774">
      <w:pPr>
        <w:ind w:firstLineChars="200" w:firstLine="480"/>
        <w:rPr>
          <w:rFonts w:ascii="Times New Roman" w:eastAsia="DFKai-SB" w:hAnsi="Times New Roman" w:cs="Times New Roman"/>
          <w:highlight w:val="darkYellow"/>
        </w:rPr>
      </w:pPr>
      <w:r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):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會議剛結束，你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(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玩家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)</w:t>
      </w:r>
      <w:r w:rsidR="00920774" w:rsidRPr="00D26434">
        <w:rPr>
          <w:rFonts w:ascii="Times New Roman" w:eastAsia="DFKai-SB" w:hAnsi="Times New Roman" w:cs="Times New Roman" w:hint="eastAsia"/>
          <w:highlight w:val="darkYellow"/>
        </w:rPr>
        <w:t>需要清理這個會議室，避免洩漏重要資訊。</w:t>
      </w:r>
      <w:r w:rsidRPr="00D26434">
        <w:rPr>
          <w:rFonts w:ascii="Times New Roman" w:eastAsia="DFKai-SB" w:hAnsi="Times New Roman" w:cs="Times New Roman" w:hint="eastAsia"/>
          <w:b/>
          <w:bCs/>
        </w:rPr>
        <w:t>NPC:</w:t>
      </w:r>
      <w:r w:rsidRPr="00D26434">
        <w:rPr>
          <w:rFonts w:ascii="Times New Roman" w:eastAsia="DFKai-SB" w:hAnsi="Times New Roman" w:cs="Times New Roman" w:hint="eastAsia"/>
          <w:b/>
          <w:bCs/>
        </w:rPr>
        <w:t>需要我幫忙收拾嗎</w:t>
      </w:r>
      <w:r w:rsidRPr="00D26434">
        <w:rPr>
          <w:rFonts w:ascii="Times New Roman" w:eastAsia="DFKai-SB" w:hAnsi="Times New Roman" w:cs="Times New Roman" w:hint="eastAsia"/>
          <w:b/>
          <w:bCs/>
        </w:rPr>
        <w:t>?</w:t>
      </w:r>
    </w:p>
    <w:p w14:paraId="1FFFDFCB" w14:textId="36393CF9" w:rsidR="003F40D6" w:rsidRPr="00920774" w:rsidRDefault="00D26434" w:rsidP="003F40D6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玩家</w:t>
      </w:r>
      <w:r w:rsidR="00920774" w:rsidRPr="00920774">
        <w:rPr>
          <w:rFonts w:ascii="Times New Roman" w:eastAsia="DFKai-SB" w:hAnsi="Times New Roman" w:cs="Times New Roman" w:hint="eastAsia"/>
        </w:rPr>
        <w:t>需要否決</w:t>
      </w:r>
      <w:r>
        <w:rPr>
          <w:rFonts w:ascii="Times New Roman" w:eastAsia="DFKai-SB" w:hAnsi="Times New Roman" w:cs="Times New Roman" w:hint="eastAsia"/>
        </w:rPr>
        <w:t>NPC</w:t>
      </w:r>
      <w:r w:rsidR="00920774" w:rsidRPr="00920774">
        <w:rPr>
          <w:rFonts w:ascii="Times New Roman" w:eastAsia="DFKai-SB" w:hAnsi="Times New Roman" w:cs="Times New Roman" w:hint="eastAsia"/>
        </w:rPr>
        <w:t>的提議</w:t>
      </w:r>
      <w:r w:rsidR="00920774" w:rsidRPr="00920774">
        <w:rPr>
          <w:rFonts w:ascii="Times New Roman" w:eastAsia="DFKai-SB" w:hAnsi="Times New Roman" w:cs="Times New Roman" w:hint="eastAsia"/>
        </w:rPr>
        <w:t>(EX:</w:t>
      </w:r>
      <w:r w:rsidR="00920774" w:rsidRPr="00920774">
        <w:rPr>
          <w:rFonts w:ascii="Times New Roman" w:eastAsia="DFKai-SB" w:hAnsi="Times New Roman" w:cs="Times New Roman" w:hint="eastAsia"/>
        </w:rPr>
        <w:t>還不行，先等我收拾完機密資訊</w:t>
      </w:r>
      <w:r w:rsidR="00920774" w:rsidRPr="00920774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，此時</w:t>
      </w:r>
      <w:r w:rsidR="00920774" w:rsidRPr="00920774">
        <w:rPr>
          <w:rFonts w:ascii="Times New Roman" w:eastAsia="DFKai-SB" w:hAnsi="Times New Roman" w:cs="Times New Roman" w:hint="eastAsia"/>
        </w:rPr>
        <w:t>NPC</w:t>
      </w:r>
      <w:proofErr w:type="gramStart"/>
      <w:r w:rsidR="00920774" w:rsidRPr="00920774">
        <w:rPr>
          <w:rFonts w:ascii="Times New Roman" w:eastAsia="DFKai-SB" w:hAnsi="Times New Roman" w:cs="Times New Roman" w:hint="eastAsia"/>
        </w:rPr>
        <w:t>會往白板</w:t>
      </w:r>
      <w:proofErr w:type="gramEnd"/>
      <w:r w:rsidR="00920774" w:rsidRPr="00920774">
        <w:rPr>
          <w:rFonts w:ascii="Times New Roman" w:eastAsia="DFKai-SB" w:hAnsi="Times New Roman" w:cs="Times New Roman" w:hint="eastAsia"/>
        </w:rPr>
        <w:t>的方向前進作勢拍照，玩家必須阻止他</w:t>
      </w:r>
      <w:r>
        <w:rPr>
          <w:rFonts w:ascii="Times New Roman" w:eastAsia="DFKai-SB" w:hAnsi="Times New Roman" w:cs="Times New Roman" w:hint="eastAsia"/>
        </w:rPr>
        <w:t>，</w:t>
      </w:r>
      <w:r w:rsidR="00920774" w:rsidRPr="00920774">
        <w:rPr>
          <w:rFonts w:ascii="Times New Roman" w:eastAsia="DFKai-SB" w:hAnsi="Times New Roman" w:cs="Times New Roman" w:hint="eastAsia"/>
        </w:rPr>
        <w:t>否則出現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20774" w:rsidRPr="00920774"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「請勿讓任何人有取得機密資訊的機會，以免洩漏重要資訊</w:t>
      </w:r>
      <w:r>
        <w:rPr>
          <w:rFonts w:ascii="Times New Roman" w:eastAsia="DFKai-SB" w:hAnsi="Times New Roman" w:cs="Times New Roman" w:hint="eastAsia"/>
        </w:rPr>
        <w:t>!</w:t>
      </w:r>
      <w:proofErr w:type="gramStart"/>
      <w:r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>
        <w:rPr>
          <w:rFonts w:ascii="Times New Roman" w:eastAsia="DFKai-SB" w:hAnsi="Times New Roman" w:cs="Times New Roman" w:hint="eastAsia"/>
        </w:rPr>
        <w:t>!!</w:t>
      </w:r>
      <w:proofErr w:type="gramStart"/>
      <w:r w:rsidR="003F40D6">
        <w:rPr>
          <w:rFonts w:ascii="Times New Roman" w:eastAsia="DFKai-SB" w:hAnsi="Times New Roman" w:cs="Times New Roman" w:hint="eastAsia"/>
        </w:rPr>
        <w:t>你要清理重要資訊後才可讓其他人幫你清理會議室</w:t>
      </w:r>
      <w:r w:rsidR="003F40D6"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」</w:t>
      </w:r>
      <w:proofErr w:type="gramEnd"/>
    </w:p>
    <w:p w14:paraId="31FABA33" w14:textId="5C885877" w:rsidR="0021414E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玩家開始清理辦公室，超過一定時間後出現小助手提供玩家提問。</w:t>
      </w:r>
    </w:p>
    <w:p w14:paraId="7B456E6F" w14:textId="74E4703E" w:rsidR="00FB3158" w:rsidRPr="00FB3158" w:rsidRDefault="00FB3158" w:rsidP="00920774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7AB2DE79" wp14:editId="04CF7618">
            <wp:extent cx="2507946" cy="4257675"/>
            <wp:effectExtent l="0" t="0" r="6985" b="0"/>
            <wp:docPr id="350588744" name="圖片 5" descr="一張含有 圖表, 文字, 圓形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88744" name="圖片 5" descr="一張含有 圖表, 文字, 圓形, 寫生 的圖片&#10;&#10;AI 產生的內容可能不正確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77" cy="426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CC2D9" w14:textId="0975EF74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Times New Roman" w:eastAsia="DFKai-SB" w:hAnsi="Times New Roman" w:cs="Times New Roman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偷看機密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資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訊</w:t>
      </w:r>
      <w:r w:rsidR="009F7568"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 xml:space="preserve"> </w:t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devices-3)</w:t>
      </w:r>
    </w:p>
    <w:p w14:paraId="4D7BD0F4" w14:textId="0E49E83A" w:rsidR="00254331" w:rsidRDefault="00254331" w:rsidP="00254331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Pr="00254331">
        <w:rPr>
          <w:rFonts w:ascii="Times New Roman" w:eastAsia="DFKai-SB" w:hAnsi="Times New Roman" w:cs="Times New Roman" w:hint="eastAsia"/>
        </w:rPr>
        <w:t>同事會在你工作時偷看你的電腦畫面，你必須阻止她。</w:t>
      </w:r>
    </w:p>
    <w:p w14:paraId="01BE0A40" w14:textId="5BC792C2" w:rsidR="00D8510C" w:rsidRDefault="00F52835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334C3F">
        <w:rPr>
          <w:rFonts w:ascii="Times New Roman" w:eastAsia="DFKai-SB" w:hAnsi="Times New Roman" w:cs="Times New Roman" w:hint="eastAsia"/>
        </w:rPr>
        <w:t>電腦</w:t>
      </w:r>
    </w:p>
    <w:p w14:paraId="0819449E" w14:textId="1EA849D4" w:rsidR="00334C3F" w:rsidRDefault="0090585B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場景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辦公室</w:t>
      </w:r>
    </w:p>
    <w:p w14:paraId="6019E306" w14:textId="52C81909" w:rsidR="0090585B" w:rsidRDefault="0090585B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9F7568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你現在</w:t>
      </w:r>
      <w:proofErr w:type="gramStart"/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在</w:t>
      </w:r>
      <w:proofErr w:type="gramEnd"/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公司裡上班，正在編輯一份重要文件。</w:t>
      </w:r>
      <w:r w:rsidR="009F7568">
        <w:rPr>
          <w:rFonts w:ascii="Times New Roman" w:eastAsia="DFKai-SB" w:hAnsi="Times New Roman" w:cs="Times New Roman" w:hint="eastAsia"/>
        </w:rPr>
        <w:t>此時有一個員工出現在玩家的背後開始看玩家的螢幕，玩家必須在</w:t>
      </w:r>
      <w:r w:rsidR="009F7568">
        <w:rPr>
          <w:rFonts w:ascii="Times New Roman" w:eastAsia="DFKai-SB" w:hAnsi="Times New Roman" w:cs="Times New Roman" w:hint="eastAsia"/>
        </w:rPr>
        <w:t>10</w:t>
      </w:r>
      <w:r w:rsidR="009F7568">
        <w:rPr>
          <w:rFonts w:ascii="Times New Roman" w:eastAsia="DFKai-SB" w:hAnsi="Times New Roman" w:cs="Times New Roman" w:hint="eastAsia"/>
        </w:rPr>
        <w:t>秒內發現</w:t>
      </w:r>
      <w:r w:rsidR="009F7568">
        <w:rPr>
          <w:rFonts w:ascii="Times New Roman" w:eastAsia="DFKai-SB" w:hAnsi="Times New Roman" w:cs="Times New Roman" w:hint="eastAsia"/>
        </w:rPr>
        <w:t>NPC</w:t>
      </w:r>
      <w:r w:rsidR="009F7568">
        <w:rPr>
          <w:rFonts w:ascii="Times New Roman" w:eastAsia="DFKai-SB" w:hAnsi="Times New Roman" w:cs="Times New Roman" w:hint="eastAsia"/>
        </w:rPr>
        <w:t>並阻止他偷看你的螢幕，否則會出現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9F7568">
        <w:rPr>
          <w:rFonts w:ascii="Times New Roman" w:eastAsia="DFKai-SB" w:hAnsi="Times New Roman" w:cs="Times New Roman" w:hint="eastAsia"/>
        </w:rPr>
        <w:t>:</w:t>
      </w:r>
      <w:r w:rsidR="009F7568" w:rsidRPr="009F7568">
        <w:rPr>
          <w:rFonts w:ascii="Times New Roman" w:eastAsia="DFKai-SB" w:hAnsi="Times New Roman" w:cs="Times New Roman" w:hint="eastAsia"/>
        </w:rPr>
        <w:t xml:space="preserve"> </w:t>
      </w:r>
      <w:r w:rsidR="009F7568">
        <w:rPr>
          <w:rFonts w:ascii="Times New Roman" w:eastAsia="DFKai-SB" w:hAnsi="Times New Roman" w:cs="Times New Roman" w:hint="eastAsia"/>
        </w:rPr>
        <w:t>「請勿讓任何人偷看到你的電腦，以免洩漏重要資訊</w:t>
      </w:r>
      <w:r w:rsidR="009F7568">
        <w:rPr>
          <w:rFonts w:ascii="Times New Roman" w:eastAsia="DFKai-SB" w:hAnsi="Times New Roman" w:cs="Times New Roman" w:hint="eastAsia"/>
        </w:rPr>
        <w:t>!</w:t>
      </w:r>
      <w:proofErr w:type="gramStart"/>
      <w:r w:rsidR="009F7568">
        <w:rPr>
          <w:rFonts w:ascii="Times New Roman" w:eastAsia="DFKai-SB" w:hAnsi="Times New Roman" w:cs="Times New Roman" w:hint="eastAsia"/>
        </w:rPr>
        <w:t>!</w:t>
      </w:r>
      <w:r w:rsidR="009F7568"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 w:rsidR="009F7568">
        <w:rPr>
          <w:rFonts w:ascii="Times New Roman" w:eastAsia="DFKai-SB" w:hAnsi="Times New Roman" w:cs="Times New Roman" w:hint="eastAsia"/>
        </w:rPr>
        <w:t>!!</w:t>
      </w:r>
      <w:r w:rsidR="009F7568">
        <w:rPr>
          <w:rFonts w:ascii="Times New Roman" w:eastAsia="DFKai-SB" w:hAnsi="Times New Roman" w:cs="Times New Roman" w:hint="eastAsia"/>
        </w:rPr>
        <w:t>」</w:t>
      </w:r>
    </w:p>
    <w:p w14:paraId="55361E5A" w14:textId="1E3ED5B9" w:rsidR="00FB3158" w:rsidRPr="009F7568" w:rsidRDefault="00FB3158" w:rsidP="009F7568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6B99DB18" wp14:editId="16313574">
            <wp:extent cx="2867025" cy="3343275"/>
            <wp:effectExtent l="0" t="0" r="9525" b="9525"/>
            <wp:docPr id="174801561" name="圖片 4" descr="一張含有 文字, 圓形, 圖表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01561" name="圖片 4" descr="一張含有 文字, 圓形, 圖表, 螢幕擷取畫面 的圖片&#10;&#10;AI 產生的內容可能不正確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80D2F" w14:textId="2A209CE6" w:rsidR="00254331" w:rsidRPr="00E01727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透過</w:t>
      </w:r>
      <w:r w:rsidR="00D416DF" w:rsidRPr="00E01727">
        <w:rPr>
          <w:rFonts w:ascii="DFKai-SB" w:eastAsia="DFKai-SB" w:hAnsi="DFKai-SB"/>
          <w:color w:val="4C94D8" w:themeColor="text2" w:themeTint="80"/>
          <w:sz w:val="28"/>
          <w:szCs w:val="28"/>
        </w:rPr>
        <w:t>W</w:t>
      </w:r>
      <w:r w:rsidR="00D416DF">
        <w:rPr>
          <w:rFonts w:ascii="DFKai-SB" w:eastAsia="DFKai-SB" w:hAnsi="DFKai-SB"/>
          <w:color w:val="4C94D8" w:themeColor="text2" w:themeTint="80"/>
          <w:sz w:val="28"/>
          <w:szCs w:val="28"/>
        </w:rPr>
        <w:t>i</w:t>
      </w:r>
      <w:r w:rsidR="00D416DF" w:rsidRPr="00E01727">
        <w:rPr>
          <w:rFonts w:ascii="DFKai-SB" w:eastAsia="DFKai-SB" w:hAnsi="DFKai-SB"/>
          <w:color w:val="4C94D8" w:themeColor="text2" w:themeTint="80"/>
          <w:sz w:val="28"/>
          <w:szCs w:val="28"/>
        </w:rPr>
        <w:t>-Fi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發送敏感訊息</w:t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E01727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(Mobile devices-2)</w:t>
      </w:r>
    </w:p>
    <w:p w14:paraId="39FFBA82" w14:textId="4BAE00B1" w:rsidR="001F16D3" w:rsidRDefault="001F16D3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D416DF">
        <w:rPr>
          <w:rFonts w:ascii="Times New Roman" w:eastAsia="DFKai-SB" w:hAnsi="Times New Roman" w:cs="Times New Roman"/>
        </w:rPr>
        <w:t>Wi-Fi</w:t>
      </w:r>
      <w:r>
        <w:rPr>
          <w:rFonts w:ascii="Times New Roman" w:eastAsia="DFKai-SB" w:hAnsi="Times New Roman" w:cs="Times New Roman" w:hint="eastAsia"/>
        </w:rPr>
        <w:t>路由器</w:t>
      </w:r>
    </w:p>
    <w:p w14:paraId="4BE515F0" w14:textId="2146E6B2" w:rsidR="00E01727" w:rsidRPr="009F7568" w:rsidRDefault="00254331" w:rsidP="00E01727">
      <w:pPr>
        <w:ind w:firstLineChars="200" w:firstLine="480"/>
        <w:rPr>
          <w:rFonts w:ascii="Times New Roman" w:eastAsia="DFKai-SB" w:hAnsi="Times New Roman" w:cs="Times New Roman"/>
        </w:rPr>
      </w:pPr>
      <w:r w:rsidRPr="00254331">
        <w:rPr>
          <w:rFonts w:ascii="Times New Roman" w:eastAsia="DFKai-SB" w:hAnsi="Times New Roman" w:cs="Times New Roman" w:hint="eastAsia"/>
        </w:rPr>
        <w:t>劇情</w:t>
      </w:r>
      <w:r w:rsidRPr="00254331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E01727">
        <w:rPr>
          <w:rFonts w:ascii="Times New Roman" w:eastAsia="DFKai-SB" w:hAnsi="Times New Roman" w:cs="Times New Roman" w:hint="eastAsia"/>
        </w:rPr>
        <w:t>進入關卡後出現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(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)</w:t>
      </w:r>
      <w:r w:rsidR="009F7568" w:rsidRPr="00E01727">
        <w:rPr>
          <w:rFonts w:ascii="Times New Roman" w:eastAsia="DFKai-SB" w:hAnsi="Times New Roman" w:cs="Times New Roman" w:hint="eastAsia"/>
          <w:highlight w:val="darkYellow"/>
        </w:rPr>
        <w:t>: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今天你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人在合租房間</w:t>
      </w:r>
      <w:r w:rsidR="009A06A9">
        <w:rPr>
          <w:rFonts w:ascii="Times New Roman" w:eastAsia="DFKai-SB" w:hAnsi="Times New Roman" w:cs="Times New Roman" w:hint="eastAsia"/>
          <w:highlight w:val="darkYellow"/>
        </w:rPr>
        <w:t>(</w:t>
      </w:r>
      <w:r w:rsidR="009A06A9">
        <w:rPr>
          <w:rFonts w:ascii="Times New Roman" w:eastAsia="DFKai-SB" w:hAnsi="Times New Roman" w:cs="Times New Roman" w:hint="eastAsia"/>
          <w:highlight w:val="darkYellow"/>
        </w:rPr>
        <w:t>廚房</w:t>
      </w:r>
      <w:r w:rsidR="009A06A9">
        <w:rPr>
          <w:rFonts w:ascii="Times New Roman" w:eastAsia="DFKai-SB" w:hAnsi="Times New Roman" w:cs="Times New Roman" w:hint="eastAsia"/>
          <w:highlight w:val="darkYellow"/>
        </w:rPr>
        <w:t>)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，</w:t>
      </w:r>
      <w:r w:rsidRPr="00E01727">
        <w:rPr>
          <w:rFonts w:ascii="Times New Roman" w:eastAsia="DFKai-SB" w:hAnsi="Times New Roman" w:cs="Times New Roman" w:hint="eastAsia"/>
          <w:highlight w:val="darkYellow"/>
        </w:rPr>
        <w:t>剛做完一份重要的報告，並準備傳給你的上司</w:t>
      </w:r>
      <w:r w:rsidR="00E01727" w:rsidRPr="00E01727">
        <w:rPr>
          <w:rFonts w:ascii="Times New Roman" w:eastAsia="DFKai-SB" w:hAnsi="Times New Roman" w:cs="Times New Roman" w:hint="eastAsia"/>
          <w:highlight w:val="darkYellow"/>
        </w:rPr>
        <w:t>。</w:t>
      </w:r>
      <w:r w:rsidR="00E01727" w:rsidRPr="00E01727">
        <w:rPr>
          <w:rFonts w:ascii="Times New Roman" w:eastAsia="DFKai-SB" w:hAnsi="Times New Roman" w:cs="Times New Roman" w:hint="eastAsia"/>
        </w:rPr>
        <w:t>玩家畫面</w:t>
      </w:r>
      <w:r w:rsidR="00E01727">
        <w:rPr>
          <w:rFonts w:ascii="Times New Roman" w:eastAsia="DFKai-SB" w:hAnsi="Times New Roman" w:cs="Times New Roman" w:hint="eastAsia"/>
        </w:rPr>
        <w:t>會是發送敏感訊息的畫面，玩家必須再按下送出前把電腦的</w:t>
      </w:r>
      <w:r w:rsidR="00D416DF">
        <w:rPr>
          <w:rFonts w:ascii="Times New Roman" w:eastAsia="DFKai-SB" w:hAnsi="Times New Roman" w:cs="Times New Roman"/>
        </w:rPr>
        <w:t>Wi-Fi</w:t>
      </w:r>
      <w:r w:rsidR="00E01727">
        <w:rPr>
          <w:rFonts w:ascii="Times New Roman" w:eastAsia="DFKai-SB" w:hAnsi="Times New Roman" w:cs="Times New Roman" w:hint="eastAsia"/>
        </w:rPr>
        <w:t>換成自己的網路，若是沒有切換就按下送出則會出現</w:t>
      </w:r>
      <w:r w:rsidR="00EA0A4A">
        <w:rPr>
          <w:rFonts w:ascii="Times New Roman" w:eastAsia="DFKai-SB" w:hAnsi="Times New Roman" w:cs="Times New Roman" w:hint="eastAsia"/>
        </w:rPr>
        <w:t>系統提示</w:t>
      </w:r>
      <w:r w:rsidR="00EA0A4A">
        <w:rPr>
          <w:rFonts w:ascii="Times New Roman" w:eastAsia="DFKai-SB" w:hAnsi="Times New Roman" w:cs="Times New Roman" w:hint="eastAsia"/>
        </w:rPr>
        <w:t>(</w:t>
      </w:r>
      <w:r w:rsidR="00EA0A4A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EA0A4A">
        <w:rPr>
          <w:rFonts w:ascii="Times New Roman" w:eastAsia="DFKai-SB" w:hAnsi="Times New Roman" w:cs="Times New Roman" w:hint="eastAsia"/>
        </w:rPr>
        <w:t>)</w:t>
      </w:r>
      <w:r w:rsidR="00E01727">
        <w:rPr>
          <w:rFonts w:ascii="Times New Roman" w:eastAsia="DFKai-SB" w:hAnsi="Times New Roman" w:cs="Times New Roman" w:hint="eastAsia"/>
        </w:rPr>
        <w:t>:</w:t>
      </w:r>
      <w:r w:rsidR="00E01727" w:rsidRPr="00E01727">
        <w:rPr>
          <w:rFonts w:ascii="Times New Roman" w:eastAsia="DFKai-SB" w:hAnsi="Times New Roman" w:cs="Times New Roman" w:hint="eastAsia"/>
        </w:rPr>
        <w:t xml:space="preserve"> </w:t>
      </w:r>
      <w:r w:rsidR="00E01727">
        <w:rPr>
          <w:rFonts w:ascii="Times New Roman" w:eastAsia="DFKai-SB" w:hAnsi="Times New Roman" w:cs="Times New Roman" w:hint="eastAsia"/>
        </w:rPr>
        <w:t>「請勿透過公用</w:t>
      </w:r>
      <w:r w:rsidR="00D416DF">
        <w:rPr>
          <w:rFonts w:ascii="Times New Roman" w:eastAsia="DFKai-SB" w:hAnsi="Times New Roman" w:cs="Times New Roman"/>
        </w:rPr>
        <w:t>Wi-Fi</w:t>
      </w:r>
      <w:r w:rsidR="00E01727">
        <w:rPr>
          <w:rFonts w:ascii="Times New Roman" w:eastAsia="DFKai-SB" w:hAnsi="Times New Roman" w:cs="Times New Roman" w:hint="eastAsia"/>
        </w:rPr>
        <w:t>發送敏感訊息，以免洩漏重要資訊</w:t>
      </w:r>
      <w:r w:rsidR="00E01727">
        <w:rPr>
          <w:rFonts w:ascii="Times New Roman" w:eastAsia="DFKai-SB" w:hAnsi="Times New Roman" w:cs="Times New Roman" w:hint="eastAsia"/>
        </w:rPr>
        <w:t>!</w:t>
      </w:r>
      <w:proofErr w:type="gramStart"/>
      <w:r w:rsidR="00E01727">
        <w:rPr>
          <w:rFonts w:ascii="Times New Roman" w:eastAsia="DFKai-SB" w:hAnsi="Times New Roman" w:cs="Times New Roman" w:hint="eastAsia"/>
        </w:rPr>
        <w:t>!</w:t>
      </w:r>
      <w:r w:rsidR="00E01727"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 w:rsidR="00E01727">
        <w:rPr>
          <w:rFonts w:ascii="Times New Roman" w:eastAsia="DFKai-SB" w:hAnsi="Times New Roman" w:cs="Times New Roman" w:hint="eastAsia"/>
        </w:rPr>
        <w:t>!!</w:t>
      </w:r>
      <w:r w:rsidR="00E01727">
        <w:rPr>
          <w:rFonts w:ascii="Times New Roman" w:eastAsia="DFKai-SB" w:hAnsi="Times New Roman" w:cs="Times New Roman" w:hint="eastAsia"/>
        </w:rPr>
        <w:t>」</w:t>
      </w:r>
    </w:p>
    <w:p w14:paraId="6CEE9212" w14:textId="0291F0A8" w:rsidR="00254331" w:rsidRPr="00E01727" w:rsidRDefault="000A7BFB" w:rsidP="0025433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/>
          <w:noProof/>
        </w:rPr>
        <w:lastRenderedPageBreak/>
        <w:drawing>
          <wp:inline distT="0" distB="0" distL="0" distR="0" wp14:anchorId="33CA1A2C" wp14:editId="0B4EBD08">
            <wp:extent cx="5400040" cy="3576320"/>
            <wp:effectExtent l="0" t="0" r="0" b="5080"/>
            <wp:docPr id="746958009" name="圖片 6" descr="一張含有 圖表, 圓形, 文字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8009" name="圖片 6" descr="一張含有 圖表, 圓形, 文字, 螢幕擷取畫面 的圖片&#10;&#10;AI 產生的內容可能不正確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4F0E0" w14:textId="0F44390F" w:rsidR="00254331" w:rsidRPr="009953A3" w:rsidRDefault="00254331" w:rsidP="00254331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留下敏感文件(和文本類似)(列印)</w:t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handling-3)</w:t>
      </w:r>
    </w:p>
    <w:p w14:paraId="240A6F85" w14:textId="3F6500C8" w:rsidR="00E01727" w:rsidRDefault="001F16D3" w:rsidP="00E0172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>
        <w:rPr>
          <w:rFonts w:ascii="Times New Roman" w:eastAsia="DFKai-SB" w:hAnsi="Times New Roman" w:cs="Times New Roman" w:hint="eastAsia"/>
        </w:rPr>
        <w:t>文件堆</w:t>
      </w:r>
    </w:p>
    <w:p w14:paraId="0991E6E2" w14:textId="62C49DCB" w:rsidR="00EA0A4A" w:rsidRPr="001B37EC" w:rsidRDefault="00E01727" w:rsidP="00EA0A4A">
      <w:pPr>
        <w:ind w:firstLineChars="200" w:firstLine="480"/>
        <w:rPr>
          <w:rFonts w:ascii="Times New Roman" w:eastAsia="DFKai-SB" w:hAnsi="Times New Roman" w:cs="Times New Roman"/>
        </w:rPr>
      </w:pPr>
      <w:r w:rsidRPr="00EA0A4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(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):</w:t>
      </w:r>
      <w:r w:rsidRPr="00EA0A4A">
        <w:rPr>
          <w:rFonts w:ascii="Times New Roman" w:eastAsia="DFKai-SB" w:hAnsi="Times New Roman" w:cs="Times New Roman" w:hint="eastAsia"/>
          <w:highlight w:val="darkYellow"/>
        </w:rPr>
        <w:t>你現在</w:t>
      </w:r>
      <w:proofErr w:type="gramStart"/>
      <w:r w:rsidR="001B37EC" w:rsidRPr="00EA0A4A">
        <w:rPr>
          <w:rFonts w:ascii="Times New Roman" w:eastAsia="DFKai-SB" w:hAnsi="Times New Roman" w:cs="Times New Roman" w:hint="eastAsia"/>
          <w:highlight w:val="darkYellow"/>
        </w:rPr>
        <w:t>在</w:t>
      </w:r>
      <w:proofErr w:type="gramEnd"/>
      <w:r w:rsidR="001B37EC" w:rsidRPr="00EA0A4A">
        <w:rPr>
          <w:rFonts w:ascii="Times New Roman" w:eastAsia="DFKai-SB" w:hAnsi="Times New Roman" w:cs="Times New Roman" w:hint="eastAsia"/>
          <w:highlight w:val="darkYellow"/>
        </w:rPr>
        <w:t>辦公桌前，桌面上有一份機密文件。</w:t>
      </w:r>
    </w:p>
    <w:p w14:paraId="03A86640" w14:textId="2E8DC04F" w:rsidR="001B37EC" w:rsidRDefault="00EA0A4A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1B37EC" w:rsidRPr="001B37EC">
        <w:rPr>
          <w:rFonts w:ascii="Times New Roman" w:eastAsia="DFKai-SB" w:hAnsi="Times New Roman" w:cs="Times New Roman" w:hint="eastAsia"/>
        </w:rPr>
        <w:t>玩家收到通知需要離開座位</w:t>
      </w:r>
      <w:r>
        <w:rPr>
          <w:rFonts w:ascii="Times New Roman" w:eastAsia="DFKai-SB" w:hAnsi="Times New Roman" w:cs="Times New Roman" w:hint="eastAsia"/>
        </w:rPr>
        <w:t>一段時間</w:t>
      </w:r>
      <w:r w:rsidR="001B37EC" w:rsidRPr="001B37EC">
        <w:rPr>
          <w:rFonts w:ascii="Times New Roman" w:eastAsia="DFKai-SB" w:hAnsi="Times New Roman" w:cs="Times New Roman" w:hint="eastAsia"/>
        </w:rPr>
        <w:t>。玩家</w:t>
      </w:r>
      <w:r>
        <w:rPr>
          <w:rFonts w:ascii="Times New Roman" w:eastAsia="DFKai-SB" w:hAnsi="Times New Roman" w:cs="Times New Roman" w:hint="eastAsia"/>
        </w:rPr>
        <w:t>必須在離開座位前將桌面上的敏感文件</w:t>
      </w:r>
      <w:r w:rsidRPr="00EA0A4A">
        <w:rPr>
          <w:rFonts w:ascii="Times New Roman" w:eastAsia="DFKai-SB" w:hAnsi="Times New Roman" w:cs="Times New Roman" w:hint="eastAsia"/>
          <w:highlight w:val="magenta"/>
        </w:rPr>
        <w:t>放入抽屜</w:t>
      </w:r>
      <w:r>
        <w:rPr>
          <w:rFonts w:ascii="Times New Roman" w:eastAsia="DFKai-SB" w:hAnsi="Times New Roman" w:cs="Times New Roman" w:hint="eastAsia"/>
        </w:rPr>
        <w:t>並</w:t>
      </w:r>
      <w:r w:rsidRPr="00EA0A4A">
        <w:rPr>
          <w:rFonts w:ascii="Times New Roman" w:eastAsia="DFKai-SB" w:hAnsi="Times New Roman" w:cs="Times New Roman" w:hint="eastAsia"/>
          <w:highlight w:val="magenta"/>
        </w:rPr>
        <w:t>上鎖</w:t>
      </w:r>
      <w:r>
        <w:rPr>
          <w:rFonts w:ascii="Times New Roman" w:eastAsia="DFKai-SB" w:hAnsi="Times New Roman" w:cs="Times New Roman" w:hint="eastAsia"/>
        </w:rPr>
        <w:t>，否則觸發系統提示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「請勿讓任何人有拿走敏感文件的機會，以免洩漏重要資訊</w:t>
      </w:r>
      <w:r>
        <w:rPr>
          <w:rFonts w:ascii="Times New Roman" w:eastAsia="DFKai-SB" w:hAnsi="Times New Roman" w:cs="Times New Roman" w:hint="eastAsia"/>
        </w:rPr>
        <w:t>!</w:t>
      </w:r>
      <w:proofErr w:type="gramStart"/>
      <w:r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4E0C394B" w14:textId="5BDF6E8A" w:rsidR="00AE7C62" w:rsidRPr="001B37EC" w:rsidRDefault="00AE7C62" w:rsidP="00EA0A4A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lastRenderedPageBreak/>
        <w:drawing>
          <wp:inline distT="0" distB="0" distL="0" distR="0" wp14:anchorId="25A09ABF" wp14:editId="5CBAA7A2">
            <wp:extent cx="2867025" cy="3343275"/>
            <wp:effectExtent l="0" t="0" r="9525" b="9525"/>
            <wp:docPr id="706938021" name="圖片 1" descr="一張含有 圓形, 文字, 圖表, 寫生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38021" name="圖片 1" descr="一張含有 圓形, 文字, 圖表, 寫生 的圖片&#10;&#10;AI 產生的內容可能不正確。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31E8" w14:textId="32F38956" w:rsidR="00BF4607" w:rsidRPr="009953A3" w:rsidRDefault="00254331" w:rsidP="00BF4607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color w:val="4C94D8" w:themeColor="text2" w:themeTint="80"/>
          <w:sz w:val="28"/>
          <w:szCs w:val="28"/>
        </w:rPr>
      </w:pP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撿到</w:t>
      </w:r>
      <w:r w:rsidR="00A93FF2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USB FLASH DRIVE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>(和文本類似)</w:t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DFKai-SB" w:eastAsia="DFKai-SB" w:hAnsi="DFKai-SB" w:hint="eastAsia"/>
          <w:color w:val="4C94D8" w:themeColor="text2" w:themeTint="80"/>
          <w:sz w:val="28"/>
          <w:szCs w:val="28"/>
        </w:rPr>
        <w:tab/>
      </w:r>
      <w:r w:rsidRPr="009953A3">
        <w:rPr>
          <w:rFonts w:ascii="Times New Roman" w:eastAsia="DFKai-SB" w:hAnsi="Times New Roman" w:cs="Times New Roman" w:hint="eastAsia"/>
          <w:color w:val="4C94D8" w:themeColor="text2" w:themeTint="80"/>
          <w:sz w:val="28"/>
          <w:szCs w:val="28"/>
        </w:rPr>
        <w:t>(Information handling-2)</w:t>
      </w:r>
    </w:p>
    <w:p w14:paraId="187B3520" w14:textId="63CEDDB0" w:rsidR="001F16D3" w:rsidRDefault="001F16D3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點擊物品</w:t>
      </w:r>
      <w:r>
        <w:rPr>
          <w:rFonts w:ascii="Times New Roman" w:eastAsia="DFKai-SB" w:hAnsi="Times New Roman" w:cs="Times New Roman" w:hint="eastAsia"/>
        </w:rPr>
        <w:t>:</w:t>
      </w:r>
      <w:r w:rsidR="00A93FF2">
        <w:rPr>
          <w:rFonts w:ascii="Times New Roman" w:eastAsia="DFKai-SB" w:hAnsi="Times New Roman" w:cs="Times New Roman" w:hint="eastAsia"/>
        </w:rPr>
        <w:t>USB FLASH DRIVE</w:t>
      </w:r>
    </w:p>
    <w:p w14:paraId="3BBC8725" w14:textId="4C5CA03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 xml:space="preserve">NPC: </w:t>
      </w:r>
      <w:r w:rsidRPr="00BF4607">
        <w:rPr>
          <w:rFonts w:ascii="Times New Roman" w:eastAsia="DFKai-SB" w:hAnsi="Times New Roman" w:cs="Times New Roman" w:hint="eastAsia"/>
        </w:rPr>
        <w:t>同事</w:t>
      </w:r>
    </w:p>
    <w:p w14:paraId="4A996591" w14:textId="7168F1D6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場景</w:t>
      </w:r>
      <w:r w:rsidRPr="00BF4607">
        <w:rPr>
          <w:rFonts w:ascii="Times New Roman" w:eastAsia="DFKai-SB" w:hAnsi="Times New Roman" w:cs="Times New Roman" w:hint="eastAsia"/>
        </w:rPr>
        <w:t xml:space="preserve">: </w:t>
      </w:r>
      <w:r w:rsidRPr="00BF4607">
        <w:rPr>
          <w:rFonts w:ascii="Times New Roman" w:eastAsia="DFKai-SB" w:hAnsi="Times New Roman" w:cs="Times New Roman" w:hint="eastAsia"/>
        </w:rPr>
        <w:t>辦公室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櫃子上有鐵鎚，</w:t>
      </w:r>
      <w:r w:rsidR="00BA4DAA">
        <w:rPr>
          <w:rFonts w:ascii="Times New Roman" w:eastAsia="DFKai-SB" w:hAnsi="Times New Roman" w:cs="Times New Roman" w:hint="eastAsia"/>
        </w:rPr>
        <w:t>同事的反方向</w:t>
      </w:r>
      <w:r w:rsidRPr="00BF4607">
        <w:rPr>
          <w:rFonts w:ascii="Times New Roman" w:eastAsia="DFKai-SB" w:hAnsi="Times New Roman" w:cs="Times New Roman" w:hint="eastAsia"/>
        </w:rPr>
        <w:t>要有垃圾桶</w:t>
      </w:r>
      <w:r w:rsidRPr="00BF4607">
        <w:rPr>
          <w:rFonts w:ascii="Times New Roman" w:eastAsia="DFKai-SB" w:hAnsi="Times New Roman" w:cs="Times New Roman" w:hint="eastAsia"/>
        </w:rPr>
        <w:t>)</w:t>
      </w:r>
    </w:p>
    <w:p w14:paraId="79DA3E52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t>劇情</w:t>
      </w:r>
      <w:r w:rsidRPr="00BF4607">
        <w:rPr>
          <w:rFonts w:ascii="Times New Roman" w:eastAsia="DFKai-SB" w:hAnsi="Times New Roman" w:cs="Times New Roman" w:hint="eastAsia"/>
        </w:rPr>
        <w:t>(</w:t>
      </w:r>
      <w:r w:rsidRPr="00BF4607">
        <w:rPr>
          <w:rFonts w:ascii="Times New Roman" w:eastAsia="DFKai-SB" w:hAnsi="Times New Roman" w:cs="Times New Roman" w:hint="eastAsia"/>
        </w:rPr>
        <w:t>有數字標記就是會死</w:t>
      </w:r>
      <w:r w:rsidRPr="00BF4607">
        <w:rPr>
          <w:rFonts w:ascii="Times New Roman" w:eastAsia="DFKai-SB" w:hAnsi="Times New Roman" w:cs="Times New Roman" w:hint="eastAsia"/>
        </w:rPr>
        <w:t>)  :</w:t>
      </w:r>
    </w:p>
    <w:p w14:paraId="3E9BE029" w14:textId="0F3836EB" w:rsidR="00BF4607" w:rsidRPr="00BA4DAA" w:rsidRDefault="00BA4DAA" w:rsidP="00BA4DAA">
      <w:pPr>
        <w:ind w:firstLineChars="200" w:firstLine="480"/>
        <w:rPr>
          <w:rFonts w:ascii="Times New Roman" w:eastAsia="DFKai-SB" w:hAnsi="Times New Roman" w:cs="Times New Roman"/>
          <w:i/>
          <w:iCs/>
          <w:u w:val="single"/>
        </w:rPr>
      </w:pPr>
      <w:r w:rsidRPr="00BA4DAA">
        <w:rPr>
          <w:rFonts w:ascii="Times New Roman" w:eastAsia="DFKai-SB" w:hAnsi="Times New Roman" w:cs="Times New Roman" w:hint="eastAsia"/>
          <w:highlight w:val="darkYellow"/>
        </w:rPr>
        <w:t>前情提要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(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玩家不可移動，系統撥放語音，撥放結束後才可行動</w:t>
      </w:r>
      <w:r w:rsidRPr="00BA4DAA">
        <w:rPr>
          <w:rFonts w:ascii="Times New Roman" w:eastAsia="DFKai-SB" w:hAnsi="Times New Roman" w:cs="Times New Roman" w:hint="eastAsia"/>
          <w:highlight w:val="darkYellow"/>
        </w:rPr>
        <w:t>):</w:t>
      </w:r>
      <w:r>
        <w:rPr>
          <w:rFonts w:ascii="Times New Roman" w:eastAsia="DFKai-SB" w:hAnsi="Times New Roman" w:cs="Times New Roman" w:hint="eastAsia"/>
          <w:highlight w:val="darkYellow"/>
        </w:rPr>
        <w:t>你發現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NPC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檢到了一個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 w:rsidR="00BF4607" w:rsidRPr="00BA4DAA">
        <w:rPr>
          <w:rFonts w:ascii="Times New Roman" w:eastAsia="DFKai-SB" w:hAnsi="Times New Roman" w:cs="Times New Roman" w:hint="eastAsia"/>
          <w:highlight w:val="darkYellow"/>
        </w:rPr>
        <w:t>，</w:t>
      </w:r>
      <w:r>
        <w:rPr>
          <w:rFonts w:ascii="Times New Roman" w:eastAsia="DFKai-SB" w:hAnsi="Times New Roman" w:cs="Times New Roman" w:hint="eastAsia"/>
          <w:highlight w:val="darkYellow"/>
        </w:rPr>
        <w:t>你正在詢問</w:t>
      </w:r>
      <w:r>
        <w:rPr>
          <w:rFonts w:ascii="Times New Roman" w:eastAsia="DFKai-SB" w:hAnsi="Times New Roman" w:cs="Times New Roman" w:hint="eastAsia"/>
          <w:highlight w:val="darkYellow"/>
        </w:rPr>
        <w:t>NPC</w:t>
      </w:r>
      <w:r>
        <w:rPr>
          <w:rFonts w:ascii="Times New Roman" w:eastAsia="DFKai-SB" w:hAnsi="Times New Roman" w:cs="Times New Roman" w:hint="eastAsia"/>
          <w:highlight w:val="darkYellow"/>
        </w:rPr>
        <w:t>有關這個</w:t>
      </w:r>
      <w:r w:rsidR="00A93FF2">
        <w:rPr>
          <w:rFonts w:ascii="Times New Roman" w:eastAsia="DFKai-SB" w:hAnsi="Times New Roman" w:cs="Times New Roman" w:hint="eastAsia"/>
          <w:highlight w:val="darkYellow"/>
        </w:rPr>
        <w:t>USB FLASH DRIVE</w:t>
      </w:r>
      <w:r>
        <w:rPr>
          <w:rFonts w:ascii="Times New Roman" w:eastAsia="DFKai-SB" w:hAnsi="Times New Roman" w:cs="Times New Roman" w:hint="eastAsia"/>
          <w:highlight w:val="darkYellow"/>
        </w:rPr>
        <w:t>的問題。</w:t>
      </w:r>
      <w:r w:rsidRPr="00BA4DAA">
        <w:rPr>
          <w:rFonts w:ascii="Times New Roman" w:eastAsia="DFKai-SB" w:hAnsi="Times New Roman" w:cs="Times New Roman" w:hint="eastAsia"/>
          <w:b/>
          <w:bCs/>
        </w:rPr>
        <w:t>玩家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系統發言</w:t>
      </w:r>
      <w:r w:rsidRPr="00BA4DAA">
        <w:rPr>
          <w:rFonts w:ascii="Times New Roman" w:eastAsia="DFKai-SB" w:hAnsi="Times New Roman" w:cs="Times New Roman" w:hint="eastAsia"/>
          <w:b/>
          <w:bCs/>
        </w:rPr>
        <w:t>):</w:t>
      </w:r>
      <w:r w:rsidRPr="00BA4DAA">
        <w:rPr>
          <w:rFonts w:ascii="Times New Roman" w:eastAsia="DFKai-SB" w:hAnsi="Times New Roman" w:cs="Times New Roman" w:hint="eastAsia"/>
          <w:b/>
          <w:bCs/>
        </w:rPr>
        <w:t>這個</w:t>
      </w:r>
      <w:r w:rsidR="00A93FF2">
        <w:rPr>
          <w:rFonts w:ascii="Times New Roman" w:eastAsia="DFKai-SB" w:hAnsi="Times New Roman" w:cs="Times New Roman" w:hint="eastAsia"/>
          <w:b/>
          <w:bCs/>
        </w:rPr>
        <w:t>USB flash drive</w:t>
      </w:r>
      <w:r w:rsidRPr="00BA4DAA">
        <w:rPr>
          <w:rFonts w:ascii="Times New Roman" w:eastAsia="DFKai-SB" w:hAnsi="Times New Roman" w:cs="Times New Roman" w:hint="eastAsia"/>
          <w:b/>
          <w:bCs/>
        </w:rPr>
        <w:t>是公司的嗎</w:t>
      </w:r>
      <w:r w:rsidRPr="00BA4DAA">
        <w:rPr>
          <w:rFonts w:ascii="Times New Roman" w:eastAsia="DFKai-SB" w:hAnsi="Times New Roman" w:cs="Times New Roman" w:hint="eastAsia"/>
          <w:b/>
          <w:bCs/>
        </w:rPr>
        <w:t>?</w:t>
      </w:r>
      <w:r>
        <w:rPr>
          <w:rFonts w:ascii="Times New Roman" w:eastAsia="DFKai-SB" w:hAnsi="Times New Roman" w:cs="Times New Roman" w:hint="eastAsia"/>
          <w:b/>
          <w:bCs/>
        </w:rPr>
        <w:t xml:space="preserve"> </w:t>
      </w:r>
      <w:r w:rsidR="00BF4607" w:rsidRPr="00BA4DAA">
        <w:rPr>
          <w:rFonts w:ascii="Times New Roman" w:eastAsia="DFKai-SB" w:hAnsi="Times New Roman" w:cs="Times New Roman" w:hint="eastAsia"/>
          <w:b/>
          <w:bCs/>
        </w:rPr>
        <w:t>NPC</w:t>
      </w:r>
      <w:r w:rsidRPr="00BA4DAA">
        <w:rPr>
          <w:rFonts w:ascii="Times New Roman" w:eastAsia="DFKai-SB" w:hAnsi="Times New Roman" w:cs="Times New Roman" w:hint="eastAsia"/>
          <w:b/>
          <w:bCs/>
        </w:rPr>
        <w:t xml:space="preserve">: </w:t>
      </w:r>
      <w:r w:rsidRPr="00BA4DAA">
        <w:rPr>
          <w:rFonts w:ascii="Times New Roman" w:eastAsia="DFKai-SB" w:hAnsi="Times New Roman" w:cs="Times New Roman" w:hint="eastAsia"/>
          <w:b/>
          <w:bCs/>
        </w:rPr>
        <w:t>我也不知道，我們問一問其他人吧。</w:t>
      </w:r>
      <w:r w:rsidRPr="00BA4DAA">
        <w:rPr>
          <w:rFonts w:ascii="Times New Roman" w:eastAsia="DFKai-SB" w:hAnsi="Times New Roman" w:cs="Times New Roman" w:hint="eastAsia"/>
          <w:b/>
          <w:bCs/>
        </w:rPr>
        <w:t>(</w:t>
      </w:r>
      <w:r w:rsidRPr="00BA4DAA">
        <w:rPr>
          <w:rFonts w:ascii="Times New Roman" w:eastAsia="DFKai-SB" w:hAnsi="Times New Roman" w:cs="Times New Roman" w:hint="eastAsia"/>
          <w:b/>
          <w:bCs/>
        </w:rPr>
        <w:t>這句固定</w:t>
      </w:r>
      <w:r w:rsidRPr="00BA4DAA">
        <w:rPr>
          <w:rFonts w:ascii="Times New Roman" w:eastAsia="DFKai-SB" w:hAnsi="Times New Roman" w:cs="Times New Roman" w:hint="eastAsia"/>
          <w:b/>
          <w:bCs/>
        </w:rPr>
        <w:t>)</w:t>
      </w:r>
    </w:p>
    <w:p w14:paraId="203B3BD3" w14:textId="667E5289" w:rsidR="00BF4607" w:rsidRPr="00BF4607" w:rsidRDefault="00BA4DAA" w:rsidP="00BF4607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劇情</w:t>
      </w:r>
      <w:r>
        <w:rPr>
          <w:rFonts w:ascii="Times New Roman" w:eastAsia="DFKai-SB" w:hAnsi="Times New Roman" w:cs="Times New Roman" w:hint="eastAsia"/>
        </w:rPr>
        <w:t>:</w:t>
      </w:r>
      <w:r w:rsidR="00BF4607" w:rsidRPr="00BF4607">
        <w:rPr>
          <w:rFonts w:ascii="Times New Roman" w:eastAsia="DFKai-SB" w:hAnsi="Times New Roman" w:cs="Times New Roman" w:hint="eastAsia"/>
        </w:rPr>
        <w:t>玩家</w:t>
      </w:r>
      <w:r>
        <w:rPr>
          <w:rFonts w:ascii="Times New Roman" w:eastAsia="DFKai-SB" w:hAnsi="Times New Roman" w:cs="Times New Roman" w:hint="eastAsia"/>
        </w:rPr>
        <w:t>必須去問其他同事</w:t>
      </w:r>
      <w:r>
        <w:rPr>
          <w:rFonts w:ascii="Times New Roman" w:eastAsia="DFKai-SB" w:hAnsi="Times New Roman" w:cs="Times New Roman" w:hint="eastAsia"/>
        </w:rPr>
        <w:t>(2</w:t>
      </w:r>
      <w:r>
        <w:rPr>
          <w:rFonts w:ascii="Times New Roman" w:eastAsia="DFKai-SB" w:hAnsi="Times New Roman" w:cs="Times New Roman" w:hint="eastAsia"/>
        </w:rPr>
        <w:t>個</w:t>
      </w:r>
      <w:r>
        <w:rPr>
          <w:rFonts w:ascii="Times New Roman" w:eastAsia="DFKai-SB" w:hAnsi="Times New Roman" w:cs="Times New Roman" w:hint="eastAsia"/>
        </w:rPr>
        <w:t>)</w:t>
      </w:r>
      <w:r>
        <w:rPr>
          <w:rFonts w:ascii="Times New Roman" w:eastAsia="DFKai-SB" w:hAnsi="Times New Roman" w:cs="Times New Roman" w:hint="eastAsia"/>
        </w:rPr>
        <w:t>，這個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是否屬於他們</w:t>
      </w:r>
      <w:r>
        <w:rPr>
          <w:rFonts w:ascii="Times New Roman" w:eastAsia="DFKai-SB" w:hAnsi="Times New Roman" w:cs="Times New Roman" w:hint="eastAsia"/>
        </w:rPr>
        <w:t>?</w:t>
      </w:r>
      <w:r w:rsidR="00334A21">
        <w:rPr>
          <w:rFonts w:ascii="Times New Roman" w:eastAsia="DFKai-SB" w:hAnsi="Times New Roman" w:cs="Times New Roman" w:hint="eastAsia"/>
        </w:rPr>
        <w:t>若是超過</w:t>
      </w:r>
      <w:r w:rsidR="00334A21">
        <w:rPr>
          <w:rFonts w:ascii="Times New Roman" w:eastAsia="DFKai-SB" w:hAnsi="Times New Roman" w:cs="Times New Roman" w:hint="eastAsia"/>
        </w:rPr>
        <w:t>30</w:t>
      </w:r>
      <w:r w:rsidR="00334A21">
        <w:rPr>
          <w:rFonts w:ascii="Times New Roman" w:eastAsia="DFKai-SB" w:hAnsi="Times New Roman" w:cs="Times New Roman" w:hint="eastAsia"/>
        </w:rPr>
        <w:t>秒依舊沒有找到其他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同事進行對話否則會出現系統提示</w:t>
      </w:r>
      <w:r w:rsidR="00334A21">
        <w:rPr>
          <w:rFonts w:ascii="Times New Roman" w:eastAsia="DFKai-SB" w:hAnsi="Times New Roman" w:cs="Times New Roman" w:hint="eastAsia"/>
        </w:rPr>
        <w:t>(</w:t>
      </w:r>
      <w:r w:rsid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="00334A21">
        <w:rPr>
          <w:rFonts w:ascii="Times New Roman" w:eastAsia="DFKai-SB" w:hAnsi="Times New Roman" w:cs="Times New Roman" w:hint="eastAsia"/>
        </w:rPr>
        <w:t>)</w:t>
      </w:r>
      <w:r w:rsidR="00334A21" w:rsidRPr="00EA0A4A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:</w:t>
      </w:r>
      <w:r w:rsidR="00334A21" w:rsidRPr="009F7568">
        <w:rPr>
          <w:rFonts w:ascii="Times New Roman" w:eastAsia="DFKai-SB" w:hAnsi="Times New Roman" w:cs="Times New Roman" w:hint="eastAsia"/>
        </w:rPr>
        <w:t xml:space="preserve"> </w:t>
      </w:r>
      <w:r w:rsidR="00334A21">
        <w:rPr>
          <w:rFonts w:ascii="Times New Roman" w:eastAsia="DFKai-SB" w:hAnsi="Times New Roman" w:cs="Times New Roman" w:hint="eastAsia"/>
        </w:rPr>
        <w:t>「請勿去尋找場景中的其他同事</w:t>
      </w:r>
      <w:r w:rsidR="00334A21">
        <w:rPr>
          <w:rFonts w:ascii="Times New Roman" w:eastAsia="DFKai-SB" w:hAnsi="Times New Roman" w:cs="Times New Roman" w:hint="eastAsia"/>
        </w:rPr>
        <w:t>NPC</w:t>
      </w:r>
      <w:r w:rsidR="00334A21">
        <w:rPr>
          <w:rFonts w:ascii="Times New Roman" w:eastAsia="DFKai-SB" w:hAnsi="Times New Roman" w:cs="Times New Roman" w:hint="eastAsia"/>
        </w:rPr>
        <w:t>進行對話</w:t>
      </w:r>
      <w:r w:rsidR="00334A21">
        <w:rPr>
          <w:rFonts w:ascii="Times New Roman" w:eastAsia="DFKai-SB" w:hAnsi="Times New Roman" w:cs="Times New Roman" w:hint="eastAsia"/>
        </w:rPr>
        <w:t>!!</w:t>
      </w:r>
      <w:r w:rsidR="00334A21">
        <w:rPr>
          <w:rFonts w:ascii="Times New Roman" w:eastAsia="DFKai-SB" w:hAnsi="Times New Roman" w:cs="Times New Roman" w:hint="eastAsia"/>
        </w:rPr>
        <w:t>」</w:t>
      </w:r>
    </w:p>
    <w:p w14:paraId="737DB451" w14:textId="77777777" w:rsidR="00BF4607" w:rsidRPr="00BF4607" w:rsidRDefault="00BF4607" w:rsidP="00BF4607">
      <w:pPr>
        <w:ind w:firstLineChars="200" w:firstLine="480"/>
        <w:rPr>
          <w:rFonts w:ascii="Times New Roman" w:eastAsia="DFKai-SB" w:hAnsi="Times New Roman" w:cs="Times New Roman"/>
        </w:rPr>
      </w:pPr>
      <w:r w:rsidRPr="00BF4607">
        <w:rPr>
          <w:rFonts w:ascii="Times New Roman" w:eastAsia="DFKai-SB" w:hAnsi="Times New Roman" w:cs="Times New Roman" w:hint="eastAsia"/>
        </w:rPr>
        <w:lastRenderedPageBreak/>
        <w:t>玩家</w:t>
      </w:r>
      <w:proofErr w:type="gramStart"/>
      <w:r w:rsidRPr="00BF4607">
        <w:rPr>
          <w:rFonts w:ascii="Times New Roman" w:eastAsia="DFKai-SB" w:hAnsi="Times New Roman" w:cs="Times New Roman" w:hint="eastAsia"/>
        </w:rPr>
        <w:t>開始問各路</w:t>
      </w:r>
      <w:proofErr w:type="gramEnd"/>
      <w:r w:rsidRPr="00BF4607">
        <w:rPr>
          <w:rFonts w:ascii="Times New Roman" w:eastAsia="DFKai-SB" w:hAnsi="Times New Roman" w:cs="Times New Roman" w:hint="eastAsia"/>
        </w:rPr>
        <w:t>同事</w:t>
      </w:r>
    </w:p>
    <w:p w14:paraId="11A55C30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Pr="00334A21">
        <w:rPr>
          <w:rFonts w:ascii="Times New Roman" w:eastAsia="DFKai-SB" w:hAnsi="Times New Roman" w:cs="Times New Roman" w:hint="eastAsia"/>
          <w:b/>
          <w:bCs/>
        </w:rPr>
        <w:t>X:</w:t>
      </w:r>
      <w:r w:rsidRPr="00334A21">
        <w:rPr>
          <w:rFonts w:ascii="Times New Roman" w:eastAsia="DFKai-SB" w:hAnsi="Times New Roman" w:cs="Times New Roman" w:hint="eastAsia"/>
          <w:b/>
          <w:bCs/>
        </w:rPr>
        <w:t>不知道，打開來看看吧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4F829DA" w14:textId="583CC4FC" w:rsidR="00BF4607" w:rsidRPr="00BF4607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此時</w:t>
      </w:r>
      <w:r w:rsidR="00BF4607" w:rsidRPr="00BF4607">
        <w:rPr>
          <w:rFonts w:ascii="Times New Roman" w:eastAsia="DFKai-SB" w:hAnsi="Times New Roman" w:cs="Times New Roman" w:hint="eastAsia"/>
        </w:rPr>
        <w:t>玩家必須阻止其他同事打開</w:t>
      </w:r>
      <w:r>
        <w:rPr>
          <w:rFonts w:ascii="Times New Roman" w:eastAsia="DFKai-SB" w:hAnsi="Times New Roman" w:cs="Times New Roman" w:hint="eastAsia"/>
        </w:rPr>
        <w:t>否則觸發系統提示</w:t>
      </w:r>
      <w:r>
        <w:rPr>
          <w:rFonts w:ascii="Times New Roman" w:eastAsia="DFKai-SB" w:hAnsi="Times New Roman" w:cs="Times New Roman" w:hint="eastAsia"/>
        </w:rPr>
        <w:t>(</w:t>
      </w:r>
      <w:r>
        <w:rPr>
          <w:rFonts w:ascii="Times New Roman" w:eastAsia="DFKai-SB" w:hAnsi="Times New Roman" w:cs="Times New Roman" w:hint="eastAsia"/>
        </w:rPr>
        <w:t>系統撥放語音，並出現小助手讓玩家進行提問</w:t>
      </w:r>
      <w:r>
        <w:rPr>
          <w:rFonts w:ascii="Times New Roman" w:eastAsia="DFKai-SB" w:hAnsi="Times New Roman" w:cs="Times New Roman" w:hint="eastAsia"/>
        </w:rPr>
        <w:t>)</w:t>
      </w:r>
      <w:r w:rsidRPr="00EA0A4A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:</w:t>
      </w:r>
      <w:r w:rsidRPr="009F7568">
        <w:rPr>
          <w:rFonts w:ascii="Times New Roman" w:eastAsia="DFKai-SB" w:hAnsi="Times New Roman" w:cs="Times New Roman" w:hint="eastAsia"/>
        </w:rPr>
        <w:t xml:space="preserve"> </w:t>
      </w:r>
      <w:r>
        <w:rPr>
          <w:rFonts w:ascii="Times New Roman" w:eastAsia="DFKai-SB" w:hAnsi="Times New Roman" w:cs="Times New Roman" w:hint="eastAsia"/>
        </w:rPr>
        <w:t>「請勿隨意打開來路不明的</w:t>
      </w:r>
      <w:r w:rsidR="00A93FF2">
        <w:rPr>
          <w:rFonts w:ascii="Times New Roman" w:eastAsia="DFKai-SB" w:hAnsi="Times New Roman" w:cs="Times New Roman" w:hint="eastAsia"/>
        </w:rPr>
        <w:t>USB FLASH DRIVE</w:t>
      </w:r>
      <w:r>
        <w:rPr>
          <w:rFonts w:ascii="Times New Roman" w:eastAsia="DFKai-SB" w:hAnsi="Times New Roman" w:cs="Times New Roman" w:hint="eastAsia"/>
        </w:rPr>
        <w:t>，以免電腦遭到病毒入侵</w:t>
      </w:r>
      <w:r>
        <w:rPr>
          <w:rFonts w:ascii="Times New Roman" w:eastAsia="DFKai-SB" w:hAnsi="Times New Roman" w:cs="Times New Roman" w:hint="eastAsia"/>
        </w:rPr>
        <w:t>!</w:t>
      </w:r>
      <w:proofErr w:type="gramStart"/>
      <w:r>
        <w:rPr>
          <w:rFonts w:ascii="Times New Roman" w:eastAsia="DFKai-SB" w:hAnsi="Times New Roman" w:cs="Times New Roman" w:hint="eastAsia"/>
        </w:rPr>
        <w:t>!</w:t>
      </w:r>
      <w:r>
        <w:rPr>
          <w:rFonts w:ascii="Times New Roman" w:eastAsia="DFKai-SB" w:hAnsi="Times New Roman" w:cs="Times New Roman" w:hint="eastAsia"/>
        </w:rPr>
        <w:t>你應該多加注意資訊安全</w:t>
      </w:r>
      <w:proofErr w:type="gramEnd"/>
      <w:r>
        <w:rPr>
          <w:rFonts w:ascii="Times New Roman" w:eastAsia="DFKai-SB" w:hAnsi="Times New Roman" w:cs="Times New Roman" w:hint="eastAsia"/>
        </w:rPr>
        <w:t>!!</w:t>
      </w:r>
      <w:r>
        <w:rPr>
          <w:rFonts w:ascii="Times New Roman" w:eastAsia="DFKai-SB" w:hAnsi="Times New Roman" w:cs="Times New Roman" w:hint="eastAsia"/>
        </w:rPr>
        <w:t>」</w:t>
      </w:r>
    </w:p>
    <w:p w14:paraId="682EABF6" w14:textId="77777777" w:rsidR="00334A21" w:rsidRPr="00334A21" w:rsidRDefault="00BF4607" w:rsidP="00334A21">
      <w:pPr>
        <w:ind w:firstLineChars="200" w:firstLine="480"/>
        <w:rPr>
          <w:rFonts w:ascii="Times New Roman" w:eastAsia="DFKai-SB" w:hAnsi="Times New Roman" w:cs="Times New Roman"/>
          <w:b/>
          <w:bCs/>
        </w:rPr>
      </w:pPr>
      <w:r w:rsidRPr="00334A21">
        <w:rPr>
          <w:rFonts w:ascii="Times New Roman" w:eastAsia="DFKai-SB" w:hAnsi="Times New Roman" w:cs="Times New Roman" w:hint="eastAsia"/>
          <w:b/>
          <w:bCs/>
        </w:rPr>
        <w:t>同事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Y</w:t>
      </w:r>
      <w:r w:rsidRPr="00334A21">
        <w:rPr>
          <w:rFonts w:ascii="Times New Roman" w:eastAsia="DFKai-SB" w:hAnsi="Times New Roman" w:cs="Times New Roman" w:hint="eastAsia"/>
          <w:b/>
          <w:bCs/>
        </w:rPr>
        <w:t>:</w:t>
      </w:r>
      <w:r w:rsidRPr="00334A21">
        <w:rPr>
          <w:rFonts w:ascii="Times New Roman" w:eastAsia="DFKai-SB" w:hAnsi="Times New Roman" w:cs="Times New Roman" w:hint="eastAsia"/>
          <w:b/>
          <w:bCs/>
        </w:rPr>
        <w:t>這</w:t>
      </w:r>
      <w:r w:rsidR="00334A21" w:rsidRPr="00334A21">
        <w:rPr>
          <w:rFonts w:ascii="Times New Roman" w:eastAsia="DFKai-SB" w:hAnsi="Times New Roman" w:cs="Times New Roman" w:hint="eastAsia"/>
          <w:b/>
          <w:bCs/>
        </w:rPr>
        <w:t>應該不是我們公司的，按照流程報廢吧</w:t>
      </w:r>
      <w:r w:rsidRPr="00334A21">
        <w:rPr>
          <w:rFonts w:ascii="Times New Roman" w:eastAsia="DFKai-SB" w:hAnsi="Times New Roman" w:cs="Times New Roman" w:hint="eastAsia"/>
          <w:b/>
          <w:bCs/>
        </w:rPr>
        <w:t>!</w:t>
      </w:r>
    </w:p>
    <w:p w14:paraId="776F28F4" w14:textId="61086B32" w:rsidR="00334A21" w:rsidRDefault="00334A21" w:rsidP="00334A21">
      <w:pPr>
        <w:ind w:firstLineChars="200" w:firstLine="480"/>
        <w:rPr>
          <w:rFonts w:ascii="Times New Roman" w:eastAsia="DFKai-SB" w:hAnsi="Times New Roman" w:cs="Times New Roman"/>
        </w:rPr>
      </w:pPr>
      <w:r w:rsidRPr="00334A21">
        <w:rPr>
          <w:rFonts w:ascii="Times New Roman" w:eastAsia="DFKai-SB" w:hAnsi="Times New Roman" w:cs="Times New Roman" w:hint="eastAsia"/>
        </w:rPr>
        <w:t>此時</w:t>
      </w:r>
      <w:r>
        <w:rPr>
          <w:rFonts w:ascii="Times New Roman" w:eastAsia="DFKai-SB" w:hAnsi="Times New Roman" w:cs="Times New Roman" w:hint="eastAsia"/>
        </w:rPr>
        <w:t>出現</w:t>
      </w:r>
      <w:r w:rsidRPr="00334A21">
        <w:rPr>
          <w:rFonts w:ascii="Times New Roman" w:eastAsia="DFKai-SB" w:hAnsi="Times New Roman" w:cs="Times New Roman" w:hint="eastAsia"/>
        </w:rPr>
        <w:t>系統提示</w:t>
      </w:r>
      <w:r w:rsidRPr="00334A21">
        <w:rPr>
          <w:rFonts w:ascii="Times New Roman" w:eastAsia="DFKai-SB" w:hAnsi="Times New Roman" w:cs="Times New Roman" w:hint="eastAsia"/>
        </w:rPr>
        <w:t>(</w:t>
      </w:r>
      <w:r w:rsidRPr="00334A21">
        <w:rPr>
          <w:rFonts w:ascii="Times New Roman" w:eastAsia="DFKai-SB" w:hAnsi="Times New Roman" w:cs="Times New Roman" w:hint="eastAsia"/>
        </w:rPr>
        <w:t>系統撥放語音，並出現小助手讓玩家進行提問</w:t>
      </w:r>
      <w:r w:rsidRPr="00334A21">
        <w:rPr>
          <w:rFonts w:ascii="Times New Roman" w:eastAsia="DFKai-SB" w:hAnsi="Times New Roman" w:cs="Times New Roman" w:hint="eastAsia"/>
        </w:rPr>
        <w:t xml:space="preserve">) : </w:t>
      </w:r>
      <w:r w:rsidRPr="00334A21">
        <w:rPr>
          <w:rFonts w:ascii="Times New Roman" w:eastAsia="DFKai-SB" w:hAnsi="Times New Roman" w:cs="Times New Roman" w:hint="eastAsia"/>
        </w:rPr>
        <w:t>「請</w:t>
      </w:r>
      <w:r>
        <w:rPr>
          <w:rFonts w:ascii="Times New Roman" w:eastAsia="DFKai-SB" w:hAnsi="Times New Roman" w:cs="Times New Roman" w:hint="eastAsia"/>
        </w:rPr>
        <w:t>拿起鐵槌破壞</w:t>
      </w:r>
      <w:r w:rsidR="00A93FF2">
        <w:rPr>
          <w:rFonts w:ascii="Times New Roman" w:eastAsia="DFKai-SB" w:hAnsi="Times New Roman" w:cs="Times New Roman" w:hint="eastAsia"/>
        </w:rPr>
        <w:t>USB FLASH DRIVE</w:t>
      </w:r>
      <w:r w:rsidRPr="00334A21">
        <w:rPr>
          <w:rFonts w:ascii="Times New Roman" w:eastAsia="DFKai-SB" w:hAnsi="Times New Roman" w:cs="Times New Roman" w:hint="eastAsia"/>
        </w:rPr>
        <w:t>!!</w:t>
      </w:r>
      <w:r w:rsidRPr="00334A21">
        <w:rPr>
          <w:rFonts w:ascii="Times New Roman" w:eastAsia="DFKai-SB" w:hAnsi="Times New Roman" w:cs="Times New Roman" w:hint="eastAsia"/>
        </w:rPr>
        <w:t>」</w:t>
      </w:r>
    </w:p>
    <w:p w14:paraId="631EE8A0" w14:textId="2E92A052" w:rsidR="00054B50" w:rsidRPr="00334A21" w:rsidRDefault="00054B50" w:rsidP="00334A21">
      <w:pPr>
        <w:ind w:firstLineChars="200" w:firstLine="480"/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  <w:noProof/>
        </w:rPr>
        <w:drawing>
          <wp:inline distT="0" distB="0" distL="0" distR="0" wp14:anchorId="4A1D444D" wp14:editId="7DC7C014">
            <wp:extent cx="1600200" cy="5410243"/>
            <wp:effectExtent l="0" t="0" r="0" b="0"/>
            <wp:docPr id="1708065661" name="圖片 2" descr="一張含有 寫生, 文字, 圖畫, 圖表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65661" name="圖片 2" descr="一張含有 寫生, 文字, 圖畫, 圖表 的圖片&#10;&#10;AI 產生的內容可能不正確。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487" cy="543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5B95" w14:textId="77777777" w:rsidR="00054B50" w:rsidRPr="00054B50" w:rsidRDefault="00254331" w:rsidP="00054B50">
      <w:pPr>
        <w:pStyle w:val="a9"/>
        <w:numPr>
          <w:ilvl w:val="0"/>
          <w:numId w:val="1"/>
        </w:numPr>
        <w:outlineLvl w:val="0"/>
        <w:rPr>
          <w:rFonts w:ascii="DFKai-SB" w:eastAsia="DFKai-SB" w:hAnsi="DFKai-SB"/>
          <w:sz w:val="28"/>
          <w:szCs w:val="28"/>
        </w:rPr>
      </w:pPr>
      <w:r w:rsidRPr="001B37EC">
        <w:rPr>
          <w:rFonts w:ascii="DFKai-SB" w:eastAsia="DFKai-SB" w:hAnsi="DFKai-SB" w:hint="eastAsia"/>
          <w:sz w:val="28"/>
          <w:szCs w:val="28"/>
        </w:rPr>
        <w:lastRenderedPageBreak/>
        <w:t>忽視同事不良的安全行為</w:t>
      </w:r>
      <w:r w:rsidRPr="001B37EC">
        <w:rPr>
          <w:rFonts w:ascii="DFKai-SB" w:eastAsia="DFKai-SB" w:hAnsi="DFKai-SB" w:hint="eastAsia"/>
          <w:sz w:val="28"/>
          <w:szCs w:val="28"/>
        </w:rPr>
        <w:tab/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(Incident reporting-2)(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額外</w:t>
      </w:r>
      <w:proofErr w:type="gramStart"/>
      <w:r w:rsidRPr="001B37EC">
        <w:rPr>
          <w:rFonts w:ascii="Times New Roman" w:eastAsia="DFKai-SB" w:hAnsi="Times New Roman" w:cs="Times New Roman" w:hint="eastAsia"/>
          <w:sz w:val="28"/>
          <w:szCs w:val="28"/>
        </w:rPr>
        <w:t>一</w:t>
      </w:r>
      <w:proofErr w:type="gramEnd"/>
      <w:r w:rsidRPr="001B37EC">
        <w:rPr>
          <w:rFonts w:ascii="Times New Roman" w:eastAsia="DFKai-SB" w:hAnsi="Times New Roman" w:cs="Times New Roman" w:hint="eastAsia"/>
          <w:sz w:val="28"/>
          <w:szCs w:val="28"/>
        </w:rPr>
        <w:t>張圖</w:t>
      </w:r>
      <w:r w:rsidRPr="001B37EC">
        <w:rPr>
          <w:rFonts w:ascii="Times New Roman" w:eastAsia="DFKai-SB" w:hAnsi="Times New Roman" w:cs="Times New Roman" w:hint="eastAsia"/>
          <w:sz w:val="28"/>
          <w:szCs w:val="28"/>
        </w:rPr>
        <w:t>)</w:t>
      </w:r>
    </w:p>
    <w:p w14:paraId="705122C1" w14:textId="0DAAE1BB" w:rsidR="00054B50" w:rsidRDefault="00054B50" w:rsidP="00054B50">
      <w:pPr>
        <w:ind w:firstLineChars="200" w:firstLine="480"/>
        <w:rPr>
          <w:rFonts w:ascii="Times New Roman" w:eastAsia="DFKai-SB" w:hAnsi="Times New Roman" w:cs="Times New Roman"/>
        </w:rPr>
      </w:pPr>
      <w:r w:rsidRPr="00054B50">
        <w:rPr>
          <w:rFonts w:ascii="Times New Roman" w:eastAsia="DFKai-SB" w:hAnsi="Times New Roman" w:cs="Times New Roman" w:hint="eastAsia"/>
        </w:rPr>
        <w:t>劇情</w:t>
      </w:r>
      <w:r w:rsidRPr="00054B50">
        <w:rPr>
          <w:rFonts w:ascii="Times New Roman" w:eastAsia="DFKai-SB" w:hAnsi="Times New Roman" w:cs="Times New Roman" w:hint="eastAsia"/>
        </w:rPr>
        <w:t>:</w:t>
      </w:r>
      <w:r w:rsidRPr="00054B50">
        <w:rPr>
          <w:rFonts w:ascii="Times New Roman" w:eastAsia="DFKai-SB" w:hAnsi="Times New Roman" w:cs="Times New Roman" w:hint="eastAsia"/>
        </w:rPr>
        <w:t>辦公室會有很多其他人，其中有些人會做容易產生資安危機的行為，你必須發現這些行為並阻止</w:t>
      </w:r>
      <w:r w:rsidRPr="00054B50">
        <w:rPr>
          <w:rFonts w:ascii="Times New Roman" w:eastAsia="DFKai-SB" w:hAnsi="Times New Roman" w:cs="Times New Roman" w:hint="eastAsia"/>
        </w:rPr>
        <w:t>!</w:t>
      </w:r>
    </w:p>
    <w:p w14:paraId="63678A39" w14:textId="082FD54C" w:rsidR="009A06A9" w:rsidRDefault="009A06A9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同事在設密碼，他設定</w:t>
      </w:r>
      <w:r>
        <w:rPr>
          <w:rFonts w:ascii="Times New Roman" w:eastAsia="DFKai-SB" w:hAnsi="Times New Roman" w:cs="Times New Roman" w:hint="eastAsia"/>
        </w:rPr>
        <w:t>1234</w:t>
      </w:r>
      <w:r>
        <w:rPr>
          <w:rFonts w:ascii="Times New Roman" w:eastAsia="DFKai-SB" w:hAnsi="Times New Roman" w:cs="Times New Roman" w:hint="eastAsia"/>
        </w:rPr>
        <w:t>為他的密碼，你必須阻止他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(password management-</w:t>
      </w:r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152C258E" w14:textId="2F3E44EA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</w:t>
      </w:r>
      <w:r>
        <w:rPr>
          <w:rFonts w:ascii="Times New Roman" w:eastAsia="DFKai-SB" w:hAnsi="Times New Roman" w:cs="Times New Roman" w:hint="eastAsia"/>
        </w:rPr>
        <w:t>點擊電子郵件中的不明連結</w:t>
      </w:r>
      <w:r>
        <w:rPr>
          <w:rFonts w:ascii="Times New Roman" w:eastAsia="DFKai-SB" w:hAnsi="Times New Roman" w:cs="Times New Roman" w:hint="eastAsia"/>
        </w:rPr>
        <w:t>/</w:t>
      </w:r>
      <w:r>
        <w:rPr>
          <w:rFonts w:ascii="Times New Roman" w:eastAsia="DFKai-SB" w:hAnsi="Times New Roman" w:cs="Times New Roman" w:hint="eastAsia"/>
        </w:rPr>
        <w:t>附件時，你必須阻止他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(Email use</w:t>
      </w:r>
      <w:r w:rsidR="005F4507">
        <w:rPr>
          <w:rFonts w:ascii="Times New Roman" w:eastAsia="DFKai-SB" w:hAnsi="Times New Roman" w:cs="Times New Roman" w:hint="eastAsia"/>
        </w:rPr>
        <w:t>-</w:t>
      </w:r>
      <w:proofErr w:type="gramStart"/>
      <w:r w:rsidR="005F4507">
        <w:rPr>
          <w:rFonts w:ascii="Times New Roman" w:eastAsia="DFKai-SB" w:hAnsi="Times New Roman" w:cs="Times New Roman" w:hint="eastAsia"/>
        </w:rPr>
        <w:t>1,-2,-</w:t>
      </w:r>
      <w:proofErr w:type="gramEnd"/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2250B63" w14:textId="4C34F803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同事在奇怪的網站輸入個人訊息時，你必須阻止他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use-3)</w:t>
      </w:r>
    </w:p>
    <w:p w14:paraId="147D9D2C" w14:textId="626C9BD0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同事在不明網站下載不明檔案時</w:t>
      </w:r>
      <w:r>
        <w:rPr>
          <w:rFonts w:ascii="Times New Roman" w:eastAsia="DFKai-SB" w:hAnsi="Times New Roman" w:cs="Times New Roman" w:hint="eastAsia"/>
        </w:rPr>
        <w:t>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73ABB18A" w14:textId="13BB3931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同事在造訪可疑網站時</w:t>
      </w:r>
      <w:r>
        <w:rPr>
          <w:rFonts w:ascii="Times New Roman" w:eastAsia="DFKai-SB" w:hAnsi="Times New Roman" w:cs="Times New Roman" w:hint="eastAsia"/>
        </w:rPr>
        <w:t>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rPr>
          <w:noProof/>
        </w:rPr>
        <w:t xml:space="preserve"> </w:t>
      </w:r>
      <w:r w:rsidR="005F4507" w:rsidRPr="005F4507">
        <w:rPr>
          <w:rFonts w:ascii="Times New Roman" w:eastAsia="DFKai-SB" w:hAnsi="Times New Roman" w:cs="Times New Roman"/>
        </w:rPr>
        <w:t>(Internet use-</w:t>
      </w:r>
      <w:r w:rsidR="005F4507">
        <w:rPr>
          <w:rFonts w:ascii="Times New Roman" w:eastAsia="DFKai-SB" w:hAnsi="Times New Roman" w:cs="Times New Roman" w:hint="eastAsia"/>
        </w:rPr>
        <w:t>2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3CC8E274" w14:textId="49E77DFB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同事在個人社群中發布有關工作的</w:t>
      </w:r>
      <w:r w:rsidR="005F4507">
        <w:rPr>
          <w:rFonts w:ascii="Times New Roman" w:eastAsia="DFKai-SB" w:hAnsi="Times New Roman" w:cs="Times New Roman" w:hint="eastAsia"/>
        </w:rPr>
        <w:t>環境</w:t>
      </w:r>
      <w:r>
        <w:rPr>
          <w:rFonts w:ascii="Times New Roman" w:eastAsia="DFKai-SB" w:hAnsi="Times New Roman" w:cs="Times New Roman" w:hint="eastAsia"/>
        </w:rPr>
        <w:t>，你必須阻止他</w:t>
      </w:r>
      <w:r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(Social media use-</w:t>
      </w:r>
      <w:r w:rsidR="005F4507">
        <w:rPr>
          <w:rFonts w:ascii="Times New Roman" w:eastAsia="DFKai-SB" w:hAnsi="Times New Roman" w:cs="Times New Roman" w:hint="eastAsia"/>
        </w:rPr>
        <w:t>3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6125DF3" w14:textId="5043C167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同事把行動裝置放在桌邊沒有收好，你必須幫他收起來。</w:t>
      </w:r>
      <w:r w:rsidR="005F4507" w:rsidRPr="005F4507">
        <w:rPr>
          <w:rFonts w:ascii="Times New Roman" w:eastAsia="DFKai-SB" w:hAnsi="Times New Roman" w:cs="Times New Roman"/>
        </w:rPr>
        <w:t>(Information handling-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0A196E2E" w14:textId="5E848206" w:rsidR="00B446C6" w:rsidRDefault="00B446C6" w:rsidP="009A06A9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同事正在修改密碼，你發現他的新舊密碼相同</w:t>
      </w:r>
      <w:r w:rsidR="00BF1095">
        <w:rPr>
          <w:rFonts w:ascii="Times New Roman" w:eastAsia="DFKai-SB" w:hAnsi="Times New Roman" w:cs="Times New Roman" w:hint="eastAsia"/>
        </w:rPr>
        <w:t>，你必須阻止他</w:t>
      </w:r>
      <w:r w:rsidR="00BF1095">
        <w:rPr>
          <w:rFonts w:ascii="Times New Roman" w:eastAsia="DFKai-SB" w:hAnsi="Times New Roman" w:cs="Times New Roman" w:hint="eastAsia"/>
        </w:rPr>
        <w:t>!</w:t>
      </w:r>
      <w:r w:rsidR="005F4507" w:rsidRPr="005F4507">
        <w:rPr>
          <w:rFonts w:ascii="Times New Roman" w:eastAsia="DFKai-SB" w:hAnsi="Times New Roman" w:cs="Times New Roman"/>
        </w:rPr>
        <w:t xml:space="preserve"> </w:t>
      </w:r>
      <w:r w:rsidR="005F4507" w:rsidRPr="005F4507">
        <w:rPr>
          <w:rFonts w:ascii="Times New Roman" w:eastAsia="DFKai-SB" w:hAnsi="Times New Roman" w:cs="Times New Roman"/>
        </w:rPr>
        <w:t>(password management-</w:t>
      </w:r>
      <w:r w:rsidR="005F4507">
        <w:rPr>
          <w:rFonts w:ascii="Times New Roman" w:eastAsia="DFKai-SB" w:hAnsi="Times New Roman" w:cs="Times New Roman" w:hint="eastAsia"/>
        </w:rPr>
        <w:t>1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65EC6C30" w14:textId="3F3FE014" w:rsidR="005F4507" w:rsidRDefault="00BF1095" w:rsidP="005F4507">
      <w:pPr>
        <w:pStyle w:val="a9"/>
        <w:numPr>
          <w:ilvl w:val="0"/>
          <w:numId w:val="4"/>
        </w:numPr>
        <w:rPr>
          <w:rFonts w:ascii="Times New Roman" w:eastAsia="DFKai-SB" w:hAnsi="Times New Roman" w:cs="Times New Roman"/>
        </w:rPr>
      </w:pPr>
      <w:r>
        <w:rPr>
          <w:rFonts w:ascii="Times New Roman" w:eastAsia="DFKai-SB" w:hAnsi="Times New Roman" w:cs="Times New Roman" w:hint="eastAsia"/>
        </w:rPr>
        <w:t>同事</w:t>
      </w:r>
      <w:r w:rsidR="005F4507">
        <w:rPr>
          <w:rFonts w:ascii="Times New Roman" w:eastAsia="DFKai-SB" w:hAnsi="Times New Roman" w:cs="Times New Roman" w:hint="eastAsia"/>
        </w:rPr>
        <w:t>拍下自己的</w:t>
      </w:r>
      <w:r w:rsidR="005F4507">
        <w:rPr>
          <w:rFonts w:ascii="Times New Roman" w:eastAsia="DFKai-SB" w:hAnsi="Times New Roman" w:cs="Times New Roman" w:hint="eastAsia"/>
        </w:rPr>
        <w:t>ID</w:t>
      </w:r>
      <w:proofErr w:type="gramStart"/>
      <w:r w:rsidR="005F4507">
        <w:rPr>
          <w:rFonts w:ascii="Times New Roman" w:eastAsia="DFKai-SB" w:hAnsi="Times New Roman" w:cs="Times New Roman" w:hint="eastAsia"/>
        </w:rPr>
        <w:t>卡發在</w:t>
      </w:r>
      <w:proofErr w:type="gramEnd"/>
      <w:r w:rsidR="005F4507">
        <w:rPr>
          <w:rFonts w:ascii="Times New Roman" w:eastAsia="DFKai-SB" w:hAnsi="Times New Roman" w:cs="Times New Roman" w:hint="eastAsia"/>
        </w:rPr>
        <w:t>自己的社群上</w:t>
      </w:r>
      <w:r w:rsidR="005F4507">
        <w:rPr>
          <w:rFonts w:ascii="Times New Roman" w:eastAsia="DFKai-SB" w:hAnsi="Times New Roman" w:cs="Times New Roman" w:hint="eastAsia"/>
        </w:rPr>
        <w:t>，你必須阻止他</w:t>
      </w:r>
      <w:r w:rsidR="005F4507">
        <w:rPr>
          <w:rFonts w:ascii="Times New Roman" w:eastAsia="DFKai-SB" w:hAnsi="Times New Roman" w:cs="Times New Roman" w:hint="eastAsia"/>
        </w:rPr>
        <w:t>!</w:t>
      </w:r>
      <w:r w:rsidR="005F4507" w:rsidRPr="005F4507">
        <w:t xml:space="preserve"> </w:t>
      </w:r>
      <w:r w:rsidR="005F4507" w:rsidRPr="005F4507">
        <w:rPr>
          <w:rFonts w:ascii="Times New Roman" w:eastAsia="DFKai-SB" w:hAnsi="Times New Roman" w:cs="Times New Roman"/>
        </w:rPr>
        <w:t>(Social media use-</w:t>
      </w:r>
      <w:r w:rsidR="005F4507">
        <w:rPr>
          <w:rFonts w:ascii="Times New Roman" w:eastAsia="DFKai-SB" w:hAnsi="Times New Roman" w:cs="Times New Roman" w:hint="eastAsia"/>
        </w:rPr>
        <w:t>2</w:t>
      </w:r>
      <w:r w:rsidR="005F4507" w:rsidRPr="005F4507">
        <w:rPr>
          <w:rFonts w:ascii="Times New Roman" w:eastAsia="DFKai-SB" w:hAnsi="Times New Roman" w:cs="Times New Roman"/>
        </w:rPr>
        <w:t>)</w:t>
      </w:r>
    </w:p>
    <w:p w14:paraId="79A80553" w14:textId="294775F0" w:rsidR="005F4507" w:rsidRPr="005F4507" w:rsidRDefault="005F4507" w:rsidP="005F4507">
      <w:pPr>
        <w:pStyle w:val="a9"/>
        <w:numPr>
          <w:ilvl w:val="0"/>
          <w:numId w:val="4"/>
        </w:numPr>
        <w:rPr>
          <w:rFonts w:ascii="Times New Roman" w:eastAsia="DFKai-SB" w:hAnsi="Times New Roman" w:cs="Times New Roman" w:hint="eastAsia"/>
        </w:rPr>
      </w:pPr>
      <w:r>
        <w:rPr>
          <w:rFonts w:ascii="Times New Roman" w:eastAsia="DFKai-SB" w:hAnsi="Times New Roman" w:cs="Times New Roman" w:hint="eastAsia"/>
        </w:rPr>
        <w:t>同事有一些相關工作的發文，可看到的人的權限沒設定好，你必須提醒他</w:t>
      </w:r>
      <w:r>
        <w:rPr>
          <w:rFonts w:ascii="Times New Roman" w:eastAsia="DFKai-SB" w:hAnsi="Times New Roman" w:cs="Times New Roman" w:hint="eastAsia"/>
        </w:rPr>
        <w:t>!</w:t>
      </w:r>
      <w:r w:rsidRPr="005F4507">
        <w:t xml:space="preserve"> </w:t>
      </w:r>
      <w:r w:rsidRPr="005F4507">
        <w:rPr>
          <w:rFonts w:ascii="Times New Roman" w:eastAsia="DFKai-SB" w:hAnsi="Times New Roman" w:cs="Times New Roman"/>
        </w:rPr>
        <w:t>(Social media use-1)</w:t>
      </w:r>
    </w:p>
    <w:sectPr w:rsidR="005F4507" w:rsidRPr="005F450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45EF0"/>
    <w:multiLevelType w:val="hybridMultilevel"/>
    <w:tmpl w:val="BEFEADFE"/>
    <w:lvl w:ilvl="0" w:tplc="7B8AE2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05B69FC"/>
    <w:multiLevelType w:val="hybridMultilevel"/>
    <w:tmpl w:val="650634F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53756C8B"/>
    <w:multiLevelType w:val="hybridMultilevel"/>
    <w:tmpl w:val="9F2ABD7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C37691"/>
    <w:multiLevelType w:val="hybridMultilevel"/>
    <w:tmpl w:val="DECE34B8"/>
    <w:lvl w:ilvl="0" w:tplc="84705E30">
      <w:numFmt w:val="bullet"/>
      <w:lvlText w:val="-"/>
      <w:lvlJc w:val="left"/>
      <w:pPr>
        <w:ind w:left="84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 w16cid:durableId="877746173">
    <w:abstractNumId w:val="2"/>
  </w:num>
  <w:num w:numId="2" w16cid:durableId="1424955903">
    <w:abstractNumId w:val="0"/>
  </w:num>
  <w:num w:numId="3" w16cid:durableId="1808081370">
    <w:abstractNumId w:val="3"/>
  </w:num>
  <w:num w:numId="4" w16cid:durableId="12849206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331"/>
    <w:rsid w:val="00054B50"/>
    <w:rsid w:val="00065332"/>
    <w:rsid w:val="000A34B3"/>
    <w:rsid w:val="000A7BFB"/>
    <w:rsid w:val="00113039"/>
    <w:rsid w:val="00157B43"/>
    <w:rsid w:val="001B37EC"/>
    <w:rsid w:val="001F16D3"/>
    <w:rsid w:val="0021414E"/>
    <w:rsid w:val="00254331"/>
    <w:rsid w:val="00313AD9"/>
    <w:rsid w:val="00314574"/>
    <w:rsid w:val="00325C32"/>
    <w:rsid w:val="00334A21"/>
    <w:rsid w:val="00334C3F"/>
    <w:rsid w:val="003E47E2"/>
    <w:rsid w:val="003F40D6"/>
    <w:rsid w:val="004025DE"/>
    <w:rsid w:val="00450E02"/>
    <w:rsid w:val="0056536E"/>
    <w:rsid w:val="005F4507"/>
    <w:rsid w:val="006D4655"/>
    <w:rsid w:val="006D6BED"/>
    <w:rsid w:val="00720CF6"/>
    <w:rsid w:val="007669B9"/>
    <w:rsid w:val="008E35EC"/>
    <w:rsid w:val="0090585B"/>
    <w:rsid w:val="00920774"/>
    <w:rsid w:val="00944648"/>
    <w:rsid w:val="009953A3"/>
    <w:rsid w:val="009A06A9"/>
    <w:rsid w:val="009B5DA9"/>
    <w:rsid w:val="009F7568"/>
    <w:rsid w:val="00A32D9A"/>
    <w:rsid w:val="00A93FF2"/>
    <w:rsid w:val="00AE7C62"/>
    <w:rsid w:val="00B446C6"/>
    <w:rsid w:val="00B93D83"/>
    <w:rsid w:val="00BA4DAA"/>
    <w:rsid w:val="00BF1095"/>
    <w:rsid w:val="00BF4607"/>
    <w:rsid w:val="00C07816"/>
    <w:rsid w:val="00C71E10"/>
    <w:rsid w:val="00CE270D"/>
    <w:rsid w:val="00D134E2"/>
    <w:rsid w:val="00D26434"/>
    <w:rsid w:val="00D416DF"/>
    <w:rsid w:val="00D60FCF"/>
    <w:rsid w:val="00D8510C"/>
    <w:rsid w:val="00E01727"/>
    <w:rsid w:val="00EA0A4A"/>
    <w:rsid w:val="00EA132A"/>
    <w:rsid w:val="00F52835"/>
    <w:rsid w:val="00FB3158"/>
    <w:rsid w:val="00FD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7805E"/>
  <w15:chartTrackingRefBased/>
  <w15:docId w15:val="{32E6FECD-4917-454B-BDA0-C819019B1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A2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5433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54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5433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433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54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5433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5433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5433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5433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25433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254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25433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254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25433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25433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25433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5433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254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433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25433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54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25433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5433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5433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54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25433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54331"/>
    <w:rPr>
      <w:b/>
      <w:bCs/>
      <w:smallCaps/>
      <w:color w:val="0F4761" w:themeColor="accent1" w:themeShade="BF"/>
      <w:spacing w:val="5"/>
    </w:rPr>
  </w:style>
  <w:style w:type="character" w:styleId="ae">
    <w:name w:val="annotation reference"/>
    <w:basedOn w:val="a0"/>
    <w:uiPriority w:val="99"/>
    <w:semiHidden/>
    <w:unhideWhenUsed/>
    <w:rsid w:val="00920774"/>
    <w:rPr>
      <w:sz w:val="18"/>
      <w:szCs w:val="18"/>
    </w:rPr>
  </w:style>
  <w:style w:type="paragraph" w:styleId="af">
    <w:name w:val="annotation text"/>
    <w:basedOn w:val="a"/>
    <w:link w:val="af0"/>
    <w:uiPriority w:val="99"/>
    <w:unhideWhenUsed/>
    <w:rsid w:val="00920774"/>
  </w:style>
  <w:style w:type="character" w:customStyle="1" w:styleId="af0">
    <w:name w:val="註解文字 字元"/>
    <w:basedOn w:val="a0"/>
    <w:link w:val="af"/>
    <w:uiPriority w:val="99"/>
    <w:rsid w:val="009207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ECD10-6D67-414E-AF85-44308DEE2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震宇 陳</dc:creator>
  <cp:keywords/>
  <dc:description/>
  <cp:lastModifiedBy>震宇 陳</cp:lastModifiedBy>
  <cp:revision>3</cp:revision>
  <dcterms:created xsi:type="dcterms:W3CDTF">2025-05-01T14:14:00Z</dcterms:created>
  <dcterms:modified xsi:type="dcterms:W3CDTF">2025-05-01T14:44:00Z</dcterms:modified>
</cp:coreProperties>
</file>